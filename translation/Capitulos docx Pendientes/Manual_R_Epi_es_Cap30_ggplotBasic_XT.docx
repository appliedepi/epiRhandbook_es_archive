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10058" w14:textId="77777777" w:rsidR="004F2A5C" w:rsidRDefault="004F2A5C" w:rsidP="004F2A5C">
      <w:pPr>
        <w:pStyle w:val="Heading1"/>
        <w:spacing w:before="280" w:after="280"/>
        <w:rPr>
          <w:rFonts w:eastAsia="Times New Roman"/>
          <w:color w:val="000000"/>
        </w:rPr>
      </w:pPr>
      <w:bookmarkStart w:id="0" w:name="_Toc85903788"/>
      <w:r>
        <w:rPr>
          <w:rFonts w:eastAsia="Times New Roman"/>
          <w:color w:val="000000"/>
        </w:rPr>
        <w:t xml:space="preserve">#Conceptos básicos de </w:t>
      </w:r>
      <w:proofErr w:type="spellStart"/>
      <w:r>
        <w:rPr>
          <w:rFonts w:eastAsia="Times New Roman"/>
          <w:color w:val="000000"/>
        </w:rPr>
        <w:t>ggplot</w:t>
      </w:r>
      <w:bookmarkEnd w:id="0"/>
      <w:proofErr w:type="spellEnd"/>
    </w:p>
    <w:p w14:paraId="2B8716B2" w14:textId="77777777" w:rsidR="004F2A5C" w:rsidRDefault="004F2A5C" w:rsidP="004F2A5C">
      <w:pPr>
        <w:spacing w:before="280" w:after="280"/>
        <w:rPr>
          <w:color w:val="000000"/>
        </w:rPr>
      </w:pPr>
      <w:r>
        <w:rPr>
          <w:rStyle w:val="Strong"/>
          <w:rFonts w:ascii="Arial" w:hAnsi="Arial"/>
          <w:b w:val="0"/>
          <w:color w:val="000000"/>
          <w:sz w:val="20"/>
        </w:rPr>
        <w:t>{#ggplot-basics</w:t>
      </w:r>
      <w:r>
        <w:rPr>
          <w:rStyle w:val="Strong"/>
          <w:rFonts w:ascii="Arial" w:hAnsi="Arial"/>
          <w:color w:val="000000"/>
          <w:sz w:val="20"/>
        </w:rPr>
        <w:t>}</w:t>
      </w:r>
    </w:p>
    <w:p w14:paraId="787E85A0" w14:textId="63F7ED5E" w:rsidR="004F2A5C" w:rsidRDefault="004F2A5C" w:rsidP="004F2A5C">
      <w:pPr>
        <w:spacing w:before="280" w:after="280"/>
        <w:rPr>
          <w:color w:val="000000"/>
        </w:rPr>
      </w:pPr>
      <w:r>
        <w:rPr>
          <w:rStyle w:val="Strong"/>
          <w:color w:val="000000"/>
        </w:rPr>
        <w:t xml:space="preserve">ggplot2 </w:t>
      </w:r>
      <w:r>
        <w:rPr>
          <w:color w:val="000000"/>
        </w:rPr>
        <w:t xml:space="preserve">es el paquete de R más popular para la visualización de datos. Su función </w:t>
      </w:r>
      <w:proofErr w:type="spellStart"/>
      <w:r>
        <w:rPr>
          <w:rStyle w:val="Heading1Char"/>
          <w:color w:val="000000"/>
        </w:rPr>
        <w:t>ggplot</w:t>
      </w:r>
      <w:proofErr w:type="spellEnd"/>
      <w:r>
        <w:rPr>
          <w:rStyle w:val="Heading1Char"/>
          <w:color w:val="000000"/>
        </w:rPr>
        <w:t xml:space="preserve">() </w:t>
      </w:r>
      <w:r>
        <w:rPr>
          <w:color w:val="000000"/>
        </w:rPr>
        <w:t xml:space="preserve">es el núcleo de este paquete, y todo este enfoque se conoce coloquialmente como </w:t>
      </w:r>
      <w:r>
        <w:rPr>
          <w:rStyle w:val="Destacado"/>
          <w:color w:val="000000"/>
        </w:rPr>
        <w:t>"</w:t>
      </w:r>
      <w:proofErr w:type="spellStart"/>
      <w:r>
        <w:rPr>
          <w:rStyle w:val="Destacado"/>
          <w:color w:val="000000"/>
        </w:rPr>
        <w:t>ggplot</w:t>
      </w:r>
      <w:proofErr w:type="spellEnd"/>
      <w:r>
        <w:rPr>
          <w:rStyle w:val="Destacado"/>
          <w:color w:val="000000"/>
        </w:rPr>
        <w:t xml:space="preserve">", </w:t>
      </w:r>
      <w:r>
        <w:rPr>
          <w:color w:val="000000"/>
        </w:rPr>
        <w:t xml:space="preserve">con las figuras resultantes a veces llamadas </w:t>
      </w:r>
      <w:del w:id="1" w:author="Ximena Tolosa" w:date="2021-10-24T00:00:00Z">
        <w:r w:rsidDel="00EE1B9C">
          <w:rPr>
            <w:color w:val="000000"/>
          </w:rPr>
          <w:delText>cariñosamente</w:delText>
        </w:r>
      </w:del>
      <w:ins w:id="2" w:author="Ximena Tolosa" w:date="2021-10-24T00:00:00Z">
        <w:r w:rsidR="00EE1B9C">
          <w:rPr>
            <w:color w:val="000000"/>
          </w:rPr>
          <w:t>afectuosamente</w:t>
        </w:r>
      </w:ins>
      <w:r>
        <w:rPr>
          <w:color w:val="000000"/>
        </w:rPr>
        <w:t xml:space="preserve"> "</w:t>
      </w:r>
      <w:proofErr w:type="spellStart"/>
      <w:r>
        <w:rPr>
          <w:color w:val="000000"/>
        </w:rPr>
        <w:t>ggplots</w:t>
      </w:r>
      <w:proofErr w:type="spellEnd"/>
      <w:r>
        <w:rPr>
          <w:color w:val="000000"/>
        </w:rPr>
        <w:t>". El "</w:t>
      </w:r>
      <w:proofErr w:type="spellStart"/>
      <w:r>
        <w:rPr>
          <w:color w:val="000000"/>
        </w:rPr>
        <w:t>gg</w:t>
      </w:r>
      <w:proofErr w:type="spellEnd"/>
      <w:r>
        <w:rPr>
          <w:color w:val="000000"/>
        </w:rPr>
        <w:t>" en estos nombres</w:t>
      </w:r>
      <w:del w:id="3" w:author="Ximena Tolosa" w:date="2021-10-24T00:01:00Z">
        <w:r w:rsidDel="00144256">
          <w:rPr>
            <w:color w:val="000000"/>
          </w:rPr>
          <w:delText xml:space="preserve"> refleja</w:delText>
        </w:r>
      </w:del>
      <w:ins w:id="4" w:author="Ximena Tolosa" w:date="2021-10-24T00:01:00Z">
        <w:r w:rsidR="00144256">
          <w:rPr>
            <w:color w:val="000000"/>
          </w:rPr>
          <w:t xml:space="preserve"> se refiere a</w:t>
        </w:r>
      </w:ins>
      <w:r>
        <w:rPr>
          <w:color w:val="000000"/>
        </w:rPr>
        <w:t xml:space="preserve"> la "</w:t>
      </w:r>
      <w:r w:rsidRPr="00144256">
        <w:rPr>
          <w:b/>
          <w:bCs/>
          <w:color w:val="000000"/>
          <w:rPrChange w:id="5" w:author="Ximena Tolosa" w:date="2021-10-24T00:01:00Z">
            <w:rPr>
              <w:color w:val="000000"/>
            </w:rPr>
          </w:rPrChange>
        </w:rPr>
        <w:t>g</w:t>
      </w:r>
      <w:r>
        <w:rPr>
          <w:color w:val="000000"/>
        </w:rPr>
        <w:t xml:space="preserve">ramática de los </w:t>
      </w:r>
      <w:r w:rsidRPr="00144256">
        <w:rPr>
          <w:b/>
          <w:bCs/>
          <w:color w:val="000000"/>
          <w:rPrChange w:id="6" w:author="Ximena Tolosa" w:date="2021-10-24T00:01:00Z">
            <w:rPr>
              <w:color w:val="000000"/>
            </w:rPr>
          </w:rPrChange>
        </w:rPr>
        <w:t>g</w:t>
      </w:r>
      <w:r>
        <w:rPr>
          <w:color w:val="000000"/>
        </w:rPr>
        <w:t xml:space="preserve">ráficos" utilizada para construir las figuras. </w:t>
      </w:r>
      <w:r>
        <w:rPr>
          <w:rStyle w:val="Strong"/>
          <w:color w:val="000000"/>
        </w:rPr>
        <w:t xml:space="preserve">ggplot2 </w:t>
      </w:r>
      <w:r>
        <w:rPr>
          <w:color w:val="000000"/>
        </w:rPr>
        <w:t>se beneficia de una amplia variedad de paquetes R complementarios que mejoran aún más su funcionalidad.</w:t>
      </w:r>
    </w:p>
    <w:p w14:paraId="28D93899" w14:textId="2315920F" w:rsidR="004F2A5C" w:rsidRDefault="004F2A5C" w:rsidP="004F2A5C">
      <w:pPr>
        <w:spacing w:before="280" w:after="280"/>
        <w:rPr>
          <w:color w:val="000000"/>
        </w:rPr>
      </w:pPr>
      <w:r>
        <w:rPr>
          <w:color w:val="000000"/>
        </w:rPr>
        <w:t xml:space="preserve">La sintaxis es significativamente diferente de </w:t>
      </w:r>
      <w:r>
        <w:rPr>
          <w:rStyle w:val="Strong"/>
          <w:color w:val="000000"/>
        </w:rPr>
        <w:t xml:space="preserve">la de </w:t>
      </w:r>
      <w:r>
        <w:rPr>
          <w:rStyle w:val="Heading1Char"/>
          <w:color w:val="000000"/>
        </w:rPr>
        <w:t>R</w:t>
      </w:r>
      <w:ins w:id="7" w:author="Ximena Tolosa" w:date="2021-10-24T00:05:00Z">
        <w:r w:rsidR="0083665E">
          <w:rPr>
            <w:rStyle w:val="Heading1Char"/>
            <w:color w:val="000000"/>
            <w:sz w:val="24"/>
            <w:szCs w:val="24"/>
          </w:rPr>
          <w:t xml:space="preserve"> </w:t>
        </w:r>
        <w:r w:rsidR="0083665E">
          <w:rPr>
            <w:rStyle w:val="Heading1Char"/>
            <w:b w:val="0"/>
            <w:bCs w:val="0"/>
            <w:color w:val="000000"/>
            <w:sz w:val="24"/>
            <w:szCs w:val="24"/>
          </w:rPr>
          <w:t>base</w:t>
        </w:r>
      </w:ins>
      <w:r>
        <w:rPr>
          <w:color w:val="000000"/>
        </w:rPr>
        <w:t xml:space="preserve">, y tiene una curva de aprendizaje asociada. El uso de </w:t>
      </w:r>
      <w:r>
        <w:rPr>
          <w:rStyle w:val="Strong"/>
          <w:color w:val="000000"/>
        </w:rPr>
        <w:t xml:space="preserve">ggplot2 </w:t>
      </w:r>
      <w:r>
        <w:rPr>
          <w:color w:val="000000"/>
        </w:rPr>
        <w:t xml:space="preserve">generalmente requiere que el usuario formatee sus datos de una manera que sea altamente compatible con </w:t>
      </w:r>
      <w:proofErr w:type="spellStart"/>
      <w:r>
        <w:rPr>
          <w:rStyle w:val="Strong"/>
          <w:color w:val="000000"/>
        </w:rPr>
        <w:t>tidyverse</w:t>
      </w:r>
      <w:proofErr w:type="spellEnd"/>
      <w:r>
        <w:rPr>
          <w:color w:val="000000"/>
        </w:rPr>
        <w:t xml:space="preserve">, lo que en última instancia hace que el uso </w:t>
      </w:r>
      <w:ins w:id="8" w:author="Ximena Tolosa" w:date="2021-10-24T00:05:00Z">
        <w:r w:rsidR="0083665E">
          <w:rPr>
            <w:color w:val="000000"/>
          </w:rPr>
          <w:t xml:space="preserve">conjunto </w:t>
        </w:r>
      </w:ins>
      <w:r>
        <w:rPr>
          <w:color w:val="000000"/>
        </w:rPr>
        <w:t xml:space="preserve">de estos paquetes </w:t>
      </w:r>
      <w:del w:id="9" w:author="Ximena Tolosa" w:date="2021-10-24T00:06:00Z">
        <w:r w:rsidDel="0083665E">
          <w:rPr>
            <w:color w:val="000000"/>
          </w:rPr>
          <w:delText xml:space="preserve">juntos </w:delText>
        </w:r>
      </w:del>
      <w:r>
        <w:rPr>
          <w:color w:val="000000"/>
        </w:rPr>
        <w:t>sea muy eficaz.</w:t>
      </w:r>
    </w:p>
    <w:p w14:paraId="305D0798" w14:textId="1F3A5D14" w:rsidR="004F2A5C" w:rsidRDefault="004F2A5C" w:rsidP="004F2A5C">
      <w:pPr>
        <w:spacing w:before="280" w:after="280"/>
        <w:rPr>
          <w:color w:val="000000"/>
        </w:rPr>
      </w:pPr>
      <w:r>
        <w:rPr>
          <w:color w:val="000000"/>
        </w:rPr>
        <w:t xml:space="preserve">En esta página cubriremos los fundamentos </w:t>
      </w:r>
      <w:del w:id="10" w:author="Ximena Tolosa" w:date="2021-10-24T00:09:00Z">
        <w:r w:rsidDel="0083665E">
          <w:rPr>
            <w:color w:val="000000"/>
          </w:rPr>
          <w:delText>del trazado</w:delText>
        </w:r>
      </w:del>
      <w:ins w:id="11" w:author="Ximena Tolosa" w:date="2021-10-24T00:09:00Z">
        <w:r w:rsidR="0083665E">
          <w:rPr>
            <w:color w:val="000000"/>
          </w:rPr>
          <w:t xml:space="preserve">de la creación de </w:t>
        </w:r>
        <w:proofErr w:type="spellStart"/>
        <w:r w:rsidR="0083665E">
          <w:rPr>
            <w:color w:val="000000"/>
          </w:rPr>
          <w:t>graficos</w:t>
        </w:r>
      </w:ins>
      <w:proofErr w:type="spellEnd"/>
      <w:r>
        <w:rPr>
          <w:color w:val="000000"/>
        </w:rPr>
        <w:t xml:space="preserve"> con </w:t>
      </w:r>
      <w:r>
        <w:rPr>
          <w:rStyle w:val="Strong"/>
          <w:color w:val="000000"/>
        </w:rPr>
        <w:t>ggplot2</w:t>
      </w:r>
      <w:r>
        <w:rPr>
          <w:color w:val="000000"/>
        </w:rPr>
        <w:t xml:space="preserve">. </w:t>
      </w:r>
      <w:del w:id="12" w:author="Ximena Tolosa" w:date="2021-10-24T00:31:00Z">
        <w:r w:rsidDel="00FA71FC">
          <w:rPr>
            <w:color w:val="000000"/>
          </w:rPr>
          <w:delText xml:space="preserve">Vea </w:delText>
        </w:r>
      </w:del>
      <w:ins w:id="13" w:author="Ximena Tolosa" w:date="2021-10-24T00:31:00Z">
        <w:r w:rsidR="00FA71FC">
          <w:rPr>
            <w:color w:val="000000"/>
          </w:rPr>
          <w:t xml:space="preserve">Consulta </w:t>
        </w:r>
      </w:ins>
      <w:r>
        <w:rPr>
          <w:color w:val="000000"/>
        </w:rPr>
        <w:t xml:space="preserve">la página de </w:t>
      </w:r>
      <w:hyperlink w:anchor="ggplot-tips">
        <w:r>
          <w:rPr>
            <w:rStyle w:val="EnlacedeInternet"/>
          </w:rPr>
          <w:t xml:space="preserve">consejos de </w:t>
        </w:r>
        <w:proofErr w:type="spellStart"/>
        <w:r>
          <w:rPr>
            <w:rStyle w:val="EnlacedeInternet"/>
          </w:rPr>
          <w:t>ggplot</w:t>
        </w:r>
        <w:proofErr w:type="spellEnd"/>
        <w:r>
          <w:rPr>
            <w:rStyle w:val="EnlacedeInternet"/>
          </w:rPr>
          <w:t xml:space="preserve"> </w:t>
        </w:r>
      </w:hyperlink>
      <w:r>
        <w:rPr>
          <w:color w:val="000000"/>
        </w:rPr>
        <w:t xml:space="preserve">para sugerencias y técnicas avanzadas para </w:t>
      </w:r>
      <w:del w:id="14" w:author="Ximena Tolosa" w:date="2021-10-24T00:32:00Z">
        <w:r w:rsidDel="00FA71FC">
          <w:rPr>
            <w:color w:val="000000"/>
          </w:rPr>
          <w:delText xml:space="preserve">hacer </w:delText>
        </w:r>
      </w:del>
      <w:ins w:id="15" w:author="Ximena Tolosa" w:date="2021-10-24T00:32:00Z">
        <w:r w:rsidR="00FA71FC">
          <w:rPr>
            <w:color w:val="000000"/>
          </w:rPr>
          <w:t xml:space="preserve">lograr </w:t>
        </w:r>
      </w:ins>
      <w:r>
        <w:rPr>
          <w:color w:val="000000"/>
        </w:rPr>
        <w:t>que sus gráficos se vean realmente bien.</w:t>
      </w:r>
    </w:p>
    <w:p w14:paraId="7BF92D07" w14:textId="333F5BA2" w:rsidR="004F2A5C" w:rsidRDefault="004F2A5C" w:rsidP="004F2A5C">
      <w:pPr>
        <w:spacing w:before="280" w:after="280"/>
        <w:rPr>
          <w:color w:val="000000"/>
        </w:rPr>
      </w:pPr>
      <w:r>
        <w:rPr>
          <w:color w:val="000000"/>
        </w:rPr>
        <w:t xml:space="preserve">Hay varios tutoriales extensos de </w:t>
      </w:r>
      <w:r>
        <w:rPr>
          <w:rStyle w:val="Strong"/>
          <w:color w:val="000000"/>
        </w:rPr>
        <w:t xml:space="preserve">ggplot2 </w:t>
      </w:r>
      <w:r>
        <w:rPr>
          <w:color w:val="000000"/>
        </w:rPr>
        <w:t xml:space="preserve">enlazados en la sección de recursos. También puede descargar esta </w:t>
      </w:r>
      <w:hyperlink r:id="rId6">
        <w:r>
          <w:rPr>
            <w:rStyle w:val="EnlacedeInternet"/>
          </w:rPr>
          <w:t xml:space="preserve">hoja de trucos de visualización de datos con </w:t>
        </w:r>
        <w:proofErr w:type="spellStart"/>
        <w:r>
          <w:rPr>
            <w:rStyle w:val="EnlacedeInternet"/>
          </w:rPr>
          <w:t>ggplot</w:t>
        </w:r>
        <w:proofErr w:type="spellEnd"/>
        <w:r>
          <w:rPr>
            <w:rStyle w:val="EnlacedeInternet"/>
          </w:rPr>
          <w:t xml:space="preserve"> </w:t>
        </w:r>
      </w:hyperlink>
      <w:r>
        <w:rPr>
          <w:color w:val="000000"/>
        </w:rPr>
        <w:t xml:space="preserve">desde el sitio web de RStudio. Si quieres inspirarte en formas de visualizar tus datos de forma creativa, te sugerimos que revises sitios web como la </w:t>
      </w:r>
      <w:hyperlink r:id="rId7">
        <w:r>
          <w:rPr>
            <w:rStyle w:val="EnlacedeInternet"/>
          </w:rPr>
          <w:t xml:space="preserve">galería de gráficos de R </w:t>
        </w:r>
      </w:hyperlink>
      <w:r>
        <w:rPr>
          <w:color w:val="000000"/>
        </w:rPr>
        <w:t xml:space="preserve">y </w:t>
      </w:r>
      <w:hyperlink r:id="rId8">
        <w:r>
          <w:rPr>
            <w:rStyle w:val="EnlacedeInternet"/>
          </w:rPr>
          <w:t>Data-</w:t>
        </w:r>
        <w:proofErr w:type="spellStart"/>
        <w:r>
          <w:rPr>
            <w:rStyle w:val="EnlacedeInternet"/>
          </w:rPr>
          <w:t>to</w:t>
        </w:r>
        <w:proofErr w:type="spellEnd"/>
        <w:r>
          <w:rPr>
            <w:rStyle w:val="EnlacedeInternet"/>
          </w:rPr>
          <w:t>-</w:t>
        </w:r>
        <w:proofErr w:type="spellStart"/>
        <w:r>
          <w:rPr>
            <w:rStyle w:val="EnlacedeInternet"/>
          </w:rPr>
          <w:t>viz</w:t>
        </w:r>
        <w:proofErr w:type="spellEnd"/>
      </w:hyperlink>
      <w:r>
        <w:rPr>
          <w:color w:val="000000"/>
        </w:rPr>
        <w:t>.</w:t>
      </w:r>
    </w:p>
    <w:p w14:paraId="21416B71" w14:textId="77777777" w:rsidR="004F2A5C" w:rsidRDefault="004F2A5C" w:rsidP="004F2A5C">
      <w:pPr>
        <w:pStyle w:val="Heading2"/>
        <w:spacing w:before="280" w:after="280"/>
        <w:rPr>
          <w:rFonts w:eastAsia="Times New Roman"/>
          <w:color w:val="000000"/>
        </w:rPr>
      </w:pPr>
      <w:bookmarkStart w:id="16" w:name="__RefHeading___Toc31867_2034561403"/>
      <w:bookmarkStart w:id="17" w:name="_Toc85903789"/>
      <w:bookmarkEnd w:id="16"/>
      <w:r>
        <w:rPr>
          <w:rFonts w:eastAsia="Times New Roman"/>
          <w:color w:val="000000"/>
        </w:rPr>
        <w:t>Preparación</w:t>
      </w:r>
      <w:bookmarkEnd w:id="17"/>
    </w:p>
    <w:p w14:paraId="65C3984E" w14:textId="77777777" w:rsidR="004F2A5C" w:rsidRDefault="004F2A5C" w:rsidP="004F2A5C">
      <w:pPr>
        <w:pStyle w:val="Heading3"/>
        <w:spacing w:before="280" w:after="280"/>
        <w:rPr>
          <w:rFonts w:eastAsia="Times New Roman"/>
          <w:color w:val="000000"/>
        </w:rPr>
      </w:pPr>
      <w:bookmarkStart w:id="18" w:name="__RefHeading___Toc33008_485595530"/>
      <w:bookmarkStart w:id="19" w:name="_Toc85903790"/>
      <w:bookmarkEnd w:id="18"/>
      <w:r>
        <w:rPr>
          <w:rFonts w:eastAsia="Times New Roman"/>
          <w:color w:val="000000"/>
        </w:rPr>
        <w:t>Cargar paquetes</w:t>
      </w:r>
      <w:bookmarkEnd w:id="19"/>
    </w:p>
    <w:p w14:paraId="1BB6C267" w14:textId="6D17555A" w:rsidR="004F2A5C" w:rsidRDefault="004F2A5C" w:rsidP="004F2A5C">
      <w:pPr>
        <w:spacing w:before="280" w:after="280"/>
        <w:rPr>
          <w:color w:val="000000"/>
        </w:rPr>
      </w:pPr>
      <w:r>
        <w:rPr>
          <w:color w:val="000000"/>
        </w:rPr>
        <w:t xml:space="preserve">Este trozo de código muestra la carga de los paquetes necesarios para los análisis. En este manual destacamos </w:t>
      </w:r>
      <w:proofErr w:type="spellStart"/>
      <w:r>
        <w:rPr>
          <w:rStyle w:val="Heading1Char"/>
          <w:color w:val="000000"/>
        </w:rPr>
        <w:t>p_load</w:t>
      </w:r>
      <w:proofErr w:type="spellEnd"/>
      <w:r>
        <w:rPr>
          <w:rStyle w:val="Heading1Char"/>
          <w:color w:val="000000"/>
        </w:rPr>
        <w:t xml:space="preserve">() </w:t>
      </w:r>
      <w:r>
        <w:rPr>
          <w:color w:val="000000"/>
        </w:rPr>
        <w:t xml:space="preserve">de </w:t>
      </w:r>
      <w:proofErr w:type="spellStart"/>
      <w:r>
        <w:rPr>
          <w:rStyle w:val="Strong"/>
          <w:color w:val="000000"/>
        </w:rPr>
        <w:t>pacman</w:t>
      </w:r>
      <w:proofErr w:type="spellEnd"/>
      <w:r>
        <w:rPr>
          <w:color w:val="000000"/>
        </w:rPr>
        <w:t xml:space="preserve">, que instala el paquete si es necesario </w:t>
      </w:r>
      <w:r>
        <w:rPr>
          <w:rStyle w:val="Destacado"/>
          <w:color w:val="000000"/>
        </w:rPr>
        <w:t xml:space="preserve">y </w:t>
      </w:r>
      <w:r>
        <w:rPr>
          <w:color w:val="000000"/>
        </w:rPr>
        <w:t xml:space="preserve">lo carga para su uso. También </w:t>
      </w:r>
      <w:del w:id="20" w:author="Ximena Tolosa" w:date="2021-10-24T00:47:00Z">
        <w:r w:rsidDel="00280BD4">
          <w:rPr>
            <w:color w:val="000000"/>
          </w:rPr>
          <w:delText xml:space="preserve">puede </w:delText>
        </w:r>
      </w:del>
      <w:ins w:id="21" w:author="Ximena Tolosa" w:date="2021-10-24T00:47:00Z">
        <w:r w:rsidR="00280BD4">
          <w:rPr>
            <w:color w:val="000000"/>
          </w:rPr>
          <w:t xml:space="preserve">podes </w:t>
        </w:r>
      </w:ins>
      <w:r>
        <w:rPr>
          <w:color w:val="000000"/>
        </w:rPr>
        <w:t xml:space="preserve">cargar los paquetes instalados con </w:t>
      </w:r>
      <w:proofErr w:type="spellStart"/>
      <w:r>
        <w:rPr>
          <w:rStyle w:val="Heading1Char"/>
          <w:color w:val="000000"/>
        </w:rPr>
        <w:t>library</w:t>
      </w:r>
      <w:proofErr w:type="spellEnd"/>
      <w:r>
        <w:rPr>
          <w:rStyle w:val="Heading1Char"/>
          <w:color w:val="000000"/>
        </w:rPr>
        <w:t xml:space="preserve">() </w:t>
      </w:r>
      <w:r>
        <w:rPr>
          <w:color w:val="000000"/>
        </w:rPr>
        <w:t xml:space="preserve">de R </w:t>
      </w:r>
      <w:r>
        <w:rPr>
          <w:rStyle w:val="Strong"/>
          <w:color w:val="000000"/>
        </w:rPr>
        <w:t xml:space="preserve">base. </w:t>
      </w:r>
      <w:r>
        <w:rPr>
          <w:color w:val="000000"/>
        </w:rPr>
        <w:t>Consult</w:t>
      </w:r>
      <w:del w:id="22" w:author="Ximena Tolosa" w:date="2021-10-24T00:47:00Z">
        <w:r w:rsidDel="00280BD4">
          <w:rPr>
            <w:color w:val="000000"/>
          </w:rPr>
          <w:delText>e</w:delText>
        </w:r>
      </w:del>
      <w:ins w:id="23" w:author="Ximena Tolosa" w:date="2021-10-24T00:47:00Z">
        <w:r w:rsidR="00280BD4">
          <w:rPr>
            <w:color w:val="000000"/>
          </w:rPr>
          <w:t>a</w:t>
        </w:r>
      </w:ins>
      <w:r>
        <w:rPr>
          <w:color w:val="000000"/>
        </w:rPr>
        <w:t xml:space="preserve"> la página sobre </w:t>
      </w:r>
      <w:hyperlink w:anchor="r-basics">
        <w:r>
          <w:rPr>
            <w:rStyle w:val="EnlacedeInternet"/>
          </w:rPr>
          <w:t xml:space="preserve">los fundamentos de R </w:t>
        </w:r>
      </w:hyperlink>
      <w:r>
        <w:rPr>
          <w:color w:val="000000"/>
        </w:rPr>
        <w:t>para obtener más información sobre los paquetes de R.</w:t>
      </w:r>
    </w:p>
    <w:p w14:paraId="4D4CA9A2" w14:textId="77777777" w:rsidR="004F2A5C" w:rsidRDefault="004F2A5C" w:rsidP="004F2A5C">
      <w:pPr>
        <w:pStyle w:val="Heading3"/>
        <w:spacing w:before="280" w:after="280"/>
        <w:rPr>
          <w:rFonts w:eastAsia="Times New Roman"/>
          <w:color w:val="000000"/>
        </w:rPr>
      </w:pPr>
      <w:bookmarkStart w:id="24" w:name="__RefHeading___Toc33010_485595530"/>
      <w:bookmarkStart w:id="25" w:name="_Toc85903791"/>
      <w:bookmarkEnd w:id="24"/>
      <w:r>
        <w:rPr>
          <w:rFonts w:eastAsia="Times New Roman"/>
          <w:color w:val="000000"/>
        </w:rPr>
        <w:t>Importar datos</w:t>
      </w:r>
      <w:bookmarkEnd w:id="25"/>
    </w:p>
    <w:p w14:paraId="111478E2" w14:textId="4986AACB" w:rsidR="004F2A5C" w:rsidRDefault="004F2A5C" w:rsidP="004F2A5C">
      <w:pPr>
        <w:spacing w:before="280" w:after="280"/>
        <w:rPr>
          <w:color w:val="000000"/>
        </w:rPr>
      </w:pPr>
      <w:r>
        <w:rPr>
          <w:color w:val="000000"/>
        </w:rPr>
        <w:t xml:space="preserve">Importamos el conjunto de datos de casos de una epidemia de </w:t>
      </w:r>
      <w:proofErr w:type="spellStart"/>
      <w:ins w:id="26" w:author="Ximena Tolosa" w:date="2021-10-24T00:12:00Z">
        <w:r w:rsidR="0083665E">
          <w:rPr>
            <w:color w:val="000000"/>
          </w:rPr>
          <w:t>E</w:t>
        </w:r>
      </w:ins>
      <w:del w:id="27" w:author="Ximena Tolosa" w:date="2021-10-24T00:12:00Z">
        <w:r w:rsidDel="0083665E">
          <w:rPr>
            <w:color w:val="000000"/>
          </w:rPr>
          <w:delText>é</w:delText>
        </w:r>
      </w:del>
      <w:r>
        <w:rPr>
          <w:color w:val="000000"/>
        </w:rPr>
        <w:t>bola</w:t>
      </w:r>
      <w:proofErr w:type="spellEnd"/>
      <w:r>
        <w:rPr>
          <w:color w:val="000000"/>
        </w:rPr>
        <w:t xml:space="preserve"> simulada. Si quiere</w:t>
      </w:r>
      <w:ins w:id="28" w:author="Ximena Tolosa" w:date="2021-10-24T00:15:00Z">
        <w:r w:rsidR="006D4939">
          <w:rPr>
            <w:color w:val="000000"/>
          </w:rPr>
          <w:t>s</w:t>
        </w:r>
      </w:ins>
      <w:r>
        <w:rPr>
          <w:color w:val="000000"/>
        </w:rPr>
        <w:t xml:space="preserve"> seguir el proceso, </w:t>
      </w:r>
      <w:r w:rsidR="00D0085E">
        <w:fldChar w:fldCharType="begin"/>
      </w:r>
      <w:r w:rsidR="00D0085E">
        <w:instrText xml:space="preserve"> HYPERLINK "https://github.com/epirhandbook/Epi_R_handbook/raw/master/data/case_linelists/linelist_cleaned.rds" \h </w:instrText>
      </w:r>
      <w:r w:rsidR="00D0085E">
        <w:fldChar w:fldCharType="separate"/>
      </w:r>
      <w:proofErr w:type="spellStart"/>
      <w:r>
        <w:rPr>
          <w:rStyle w:val="EnlacedeInternet"/>
        </w:rPr>
        <w:t>cli</w:t>
      </w:r>
      <w:ins w:id="29" w:author="Ximena Tolosa" w:date="2021-10-24T00:14:00Z">
        <w:r w:rsidR="006D4939">
          <w:rPr>
            <w:rStyle w:val="EnlacedeInternet"/>
          </w:rPr>
          <w:t>qu</w:t>
        </w:r>
      </w:ins>
      <w:del w:id="30" w:author="Ximena Tolosa" w:date="2021-10-24T00:14:00Z">
        <w:r w:rsidDel="006D4939">
          <w:rPr>
            <w:rStyle w:val="EnlacedeInternet"/>
          </w:rPr>
          <w:delText>c</w:delText>
        </w:r>
      </w:del>
      <w:r>
        <w:rPr>
          <w:rStyle w:val="EnlacedeInternet"/>
        </w:rPr>
        <w:t>a</w:t>
      </w:r>
      <w:proofErr w:type="spellEnd"/>
      <w:r>
        <w:rPr>
          <w:rStyle w:val="EnlacedeInternet"/>
        </w:rPr>
        <w:t xml:space="preserve"> para descargar linelist "limpia" </w:t>
      </w:r>
      <w:r w:rsidR="00D0085E">
        <w:rPr>
          <w:rStyle w:val="EnlacedeInternet"/>
        </w:rPr>
        <w:fldChar w:fldCharType="end"/>
      </w:r>
      <w:r>
        <w:rPr>
          <w:color w:val="000000"/>
        </w:rPr>
        <w:t>(como archivo .</w:t>
      </w:r>
      <w:proofErr w:type="spellStart"/>
      <w:r>
        <w:rPr>
          <w:color w:val="000000"/>
        </w:rPr>
        <w:t>rds</w:t>
      </w:r>
      <w:proofErr w:type="spellEnd"/>
      <w:r>
        <w:rPr>
          <w:color w:val="000000"/>
        </w:rPr>
        <w:t xml:space="preserve">). </w:t>
      </w:r>
      <w:ins w:id="31" w:author="Ximena Tolosa" w:date="2021-10-24T00:16:00Z">
        <w:r w:rsidR="006D4939">
          <w:rPr>
            <w:color w:val="000000"/>
          </w:rPr>
          <w:t xml:space="preserve">Para </w:t>
        </w:r>
      </w:ins>
      <w:del w:id="32" w:author="Ximena Tolosa" w:date="2021-10-24T00:16:00Z">
        <w:r w:rsidDel="006D4939">
          <w:rPr>
            <w:color w:val="000000"/>
          </w:rPr>
          <w:delText>I</w:delText>
        </w:r>
      </w:del>
      <w:ins w:id="33" w:author="Ximena Tolosa" w:date="2021-10-24T00:16:00Z">
        <w:r w:rsidR="006D4939">
          <w:rPr>
            <w:color w:val="000000"/>
          </w:rPr>
          <w:t>i</w:t>
        </w:r>
      </w:ins>
      <w:r>
        <w:rPr>
          <w:color w:val="000000"/>
        </w:rPr>
        <w:t>mport</w:t>
      </w:r>
      <w:ins w:id="34" w:author="Ximena Tolosa" w:date="2021-10-24T00:16:00Z">
        <w:r w:rsidR="006D4939">
          <w:rPr>
            <w:color w:val="000000"/>
          </w:rPr>
          <w:t>ar</w:t>
        </w:r>
      </w:ins>
      <w:del w:id="35" w:author="Ximena Tolosa" w:date="2021-10-24T00:16:00Z">
        <w:r w:rsidDel="006D4939">
          <w:rPr>
            <w:color w:val="000000"/>
          </w:rPr>
          <w:delText>e</w:delText>
        </w:r>
      </w:del>
      <w:r>
        <w:rPr>
          <w:color w:val="000000"/>
        </w:rPr>
        <w:t xml:space="preserve"> sus datos </w:t>
      </w:r>
      <w:del w:id="36" w:author="Ximena Tolosa" w:date="2021-10-24T00:16:00Z">
        <w:r w:rsidDel="006D4939">
          <w:rPr>
            <w:color w:val="000000"/>
          </w:rPr>
          <w:delText xml:space="preserve">con </w:delText>
        </w:r>
      </w:del>
      <w:ins w:id="37" w:author="Ximena Tolosa" w:date="2021-10-24T00:16:00Z">
        <w:r w:rsidR="006D4939">
          <w:rPr>
            <w:color w:val="000000"/>
          </w:rPr>
          <w:t xml:space="preserve">utilizando </w:t>
        </w:r>
      </w:ins>
      <w:r>
        <w:rPr>
          <w:color w:val="000000"/>
        </w:rPr>
        <w:t xml:space="preserve">la función </w:t>
      </w:r>
      <w:r>
        <w:rPr>
          <w:rStyle w:val="Heading1Char"/>
          <w:color w:val="000000"/>
        </w:rPr>
        <w:t xml:space="preserve">import() </w:t>
      </w:r>
      <w:r>
        <w:rPr>
          <w:color w:val="000000"/>
        </w:rPr>
        <w:t xml:space="preserve">del paquete </w:t>
      </w:r>
      <w:r>
        <w:rPr>
          <w:rStyle w:val="Strong"/>
          <w:color w:val="000000"/>
        </w:rPr>
        <w:t xml:space="preserve">rio </w:t>
      </w:r>
      <w:r>
        <w:rPr>
          <w:color w:val="000000"/>
        </w:rPr>
        <w:t xml:space="preserve">(acepta </w:t>
      </w:r>
      <w:r>
        <w:rPr>
          <w:color w:val="000000"/>
        </w:rPr>
        <w:lastRenderedPageBreak/>
        <w:t>muchos tipos de archivos como .xlsx, .</w:t>
      </w:r>
      <w:proofErr w:type="spellStart"/>
      <w:r>
        <w:rPr>
          <w:color w:val="000000"/>
        </w:rPr>
        <w:t>rds</w:t>
      </w:r>
      <w:proofErr w:type="spellEnd"/>
      <w:r>
        <w:rPr>
          <w:color w:val="000000"/>
        </w:rPr>
        <w:t>, .</w:t>
      </w:r>
      <w:proofErr w:type="spellStart"/>
      <w:r>
        <w:rPr>
          <w:color w:val="000000"/>
        </w:rPr>
        <w:t>csv</w:t>
      </w:r>
      <w:proofErr w:type="spellEnd"/>
      <w:r>
        <w:rPr>
          <w:color w:val="000000"/>
        </w:rPr>
        <w:t xml:space="preserve"> - </w:t>
      </w:r>
      <w:ins w:id="38" w:author="Ximena Tolosa" w:date="2021-10-24T00:17:00Z">
        <w:r w:rsidR="006D4939">
          <w:rPr>
            <w:color w:val="000000"/>
          </w:rPr>
          <w:t>consulta</w:t>
        </w:r>
      </w:ins>
      <w:del w:id="39" w:author="Ximena Tolosa" w:date="2021-10-24T00:17:00Z">
        <w:r w:rsidDel="006D4939">
          <w:rPr>
            <w:color w:val="000000"/>
          </w:rPr>
          <w:delText>vea</w:delText>
        </w:r>
      </w:del>
      <w:r>
        <w:rPr>
          <w:color w:val="000000"/>
        </w:rPr>
        <w:t xml:space="preserve"> la página de </w:t>
      </w:r>
      <w:hyperlink w:anchor="import-and-export">
        <w:r>
          <w:rPr>
            <w:rStyle w:val="EnlacedeInternet"/>
          </w:rPr>
          <w:t xml:space="preserve">importación y exportación </w:t>
        </w:r>
      </w:hyperlink>
      <w:r>
        <w:rPr>
          <w:color w:val="000000"/>
        </w:rPr>
        <w:t>para más detalles).</w:t>
      </w:r>
    </w:p>
    <w:p w14:paraId="596E1F16" w14:textId="3B70EDFB" w:rsidR="004F2A5C" w:rsidRDefault="004F2A5C" w:rsidP="004F2A5C">
      <w:pPr>
        <w:spacing w:before="280" w:after="280"/>
        <w:rPr>
          <w:color w:val="000000"/>
        </w:rPr>
      </w:pPr>
      <w:r>
        <w:rPr>
          <w:color w:val="000000"/>
        </w:rPr>
        <w:t xml:space="preserve">A continuación se muestran las primeras 50 filas del listado. Nos centraremos en las variables continuas </w:t>
      </w:r>
      <w:r>
        <w:rPr>
          <w:rStyle w:val="Heading1Char"/>
          <w:color w:val="000000"/>
        </w:rPr>
        <w:t>edad</w:t>
      </w:r>
      <w:r>
        <w:rPr>
          <w:color w:val="000000"/>
        </w:rPr>
        <w:t xml:space="preserve">, </w:t>
      </w:r>
      <w:proofErr w:type="spellStart"/>
      <w:r>
        <w:rPr>
          <w:rStyle w:val="Heading1Char"/>
          <w:color w:val="000000"/>
        </w:rPr>
        <w:t>wt_kg</w:t>
      </w:r>
      <w:proofErr w:type="spellEnd"/>
      <w:r>
        <w:rPr>
          <w:rStyle w:val="Heading1Char"/>
          <w:color w:val="000000"/>
        </w:rPr>
        <w:t xml:space="preserve"> </w:t>
      </w:r>
      <w:r>
        <w:rPr>
          <w:color w:val="000000"/>
        </w:rPr>
        <w:t xml:space="preserve">(peso en kilos), </w:t>
      </w:r>
      <w:proofErr w:type="spellStart"/>
      <w:r>
        <w:rPr>
          <w:rStyle w:val="Heading1Char"/>
          <w:color w:val="000000"/>
        </w:rPr>
        <w:t>ct_blood</w:t>
      </w:r>
      <w:proofErr w:type="spellEnd"/>
      <w:r>
        <w:rPr>
          <w:rStyle w:val="Heading1Char"/>
          <w:color w:val="000000"/>
        </w:rPr>
        <w:t xml:space="preserve"> </w:t>
      </w:r>
      <w:r>
        <w:rPr>
          <w:color w:val="000000"/>
        </w:rPr>
        <w:t>(</w:t>
      </w:r>
      <w:commentRangeStart w:id="40"/>
      <w:r>
        <w:rPr>
          <w:color w:val="000000"/>
        </w:rPr>
        <w:t>valores de CT</w:t>
      </w:r>
      <w:commentRangeEnd w:id="40"/>
      <w:r w:rsidR="00FE526C">
        <w:rPr>
          <w:rStyle w:val="CommentReference"/>
        </w:rPr>
        <w:commentReference w:id="40"/>
      </w:r>
      <w:r>
        <w:rPr>
          <w:color w:val="000000"/>
        </w:rPr>
        <w:t xml:space="preserve">) y </w:t>
      </w:r>
      <w:proofErr w:type="spellStart"/>
      <w:r>
        <w:rPr>
          <w:rStyle w:val="Heading1Char"/>
          <w:color w:val="000000"/>
        </w:rPr>
        <w:t>days_onset_hosp</w:t>
      </w:r>
      <w:proofErr w:type="spellEnd"/>
      <w:r>
        <w:rPr>
          <w:rStyle w:val="Heading1Char"/>
          <w:color w:val="000000"/>
        </w:rPr>
        <w:t xml:space="preserve"> </w:t>
      </w:r>
      <w:r>
        <w:rPr>
          <w:color w:val="000000"/>
        </w:rPr>
        <w:t xml:space="preserve">(diferencia entre la fecha de inicio </w:t>
      </w:r>
      <w:ins w:id="41" w:author="Ximena Tolosa" w:date="2021-10-24T00:53:00Z">
        <w:r w:rsidR="00280BD4">
          <w:rPr>
            <w:color w:val="000000"/>
          </w:rPr>
          <w:t xml:space="preserve">de síntomas </w:t>
        </w:r>
      </w:ins>
      <w:r>
        <w:rPr>
          <w:color w:val="000000"/>
        </w:rPr>
        <w:t>y la hospitalización).</w:t>
      </w:r>
    </w:p>
    <w:p w14:paraId="70AB768A" w14:textId="77777777" w:rsidR="004F2A5C" w:rsidRDefault="004F2A5C" w:rsidP="004F2A5C">
      <w:pPr>
        <w:pStyle w:val="Heading3"/>
        <w:spacing w:before="280" w:after="280"/>
        <w:rPr>
          <w:rFonts w:eastAsia="Times New Roman"/>
          <w:color w:val="000000"/>
        </w:rPr>
      </w:pPr>
      <w:bookmarkStart w:id="42" w:name="__RefHeading___Toc33012_485595530"/>
      <w:bookmarkStart w:id="43" w:name="_Toc85903792"/>
      <w:bookmarkEnd w:id="42"/>
      <w:r>
        <w:rPr>
          <w:rFonts w:eastAsia="Times New Roman"/>
          <w:color w:val="000000"/>
        </w:rPr>
        <w:t>Limpieza general</w:t>
      </w:r>
      <w:bookmarkEnd w:id="43"/>
    </w:p>
    <w:p w14:paraId="7CEF8D61" w14:textId="6E6542C5" w:rsidR="004F2A5C" w:rsidRDefault="004F2A5C" w:rsidP="004F2A5C">
      <w:pPr>
        <w:spacing w:before="280" w:after="280"/>
        <w:rPr>
          <w:color w:val="000000"/>
        </w:rPr>
      </w:pPr>
      <w:r>
        <w:rPr>
          <w:color w:val="000000"/>
        </w:rPr>
        <w:t>Cuando se preparan los datos para trazarlos</w:t>
      </w:r>
      <w:ins w:id="44" w:author="Ximena Tolosa" w:date="2021-10-24T00:55:00Z">
        <w:r w:rsidR="00050873">
          <w:rPr>
            <w:color w:val="000000"/>
          </w:rPr>
          <w:t xml:space="preserve"> (graficarlos)</w:t>
        </w:r>
      </w:ins>
      <w:r>
        <w:rPr>
          <w:color w:val="000000"/>
        </w:rPr>
        <w:t xml:space="preserve">, lo mejor es hacer que los datos se adhieran a </w:t>
      </w:r>
      <w:commentRangeStart w:id="45"/>
      <w:r w:rsidR="00D0085E">
        <w:fldChar w:fldCharType="begin"/>
      </w:r>
      <w:r w:rsidR="00D0085E">
        <w:instrText xml:space="preserve"> HYPERLINK "https://r4ds.had.co.nz/tidy-data.html" \h </w:instrText>
      </w:r>
      <w:r w:rsidR="00D0085E">
        <w:fldChar w:fldCharType="separate"/>
      </w:r>
      <w:r>
        <w:rPr>
          <w:rStyle w:val="EnlacedeInternet"/>
        </w:rPr>
        <w:t xml:space="preserve">los estándares de datos "ordenados" tanto como </w:t>
      </w:r>
      <w:r w:rsidR="00D0085E">
        <w:rPr>
          <w:rStyle w:val="EnlacedeInternet"/>
        </w:rPr>
        <w:fldChar w:fldCharType="end"/>
      </w:r>
      <w:commentRangeEnd w:id="45"/>
      <w:r w:rsidR="00050873">
        <w:rPr>
          <w:rStyle w:val="CommentReference"/>
        </w:rPr>
        <w:commentReference w:id="45"/>
      </w:r>
      <w:r>
        <w:rPr>
          <w:color w:val="000000"/>
        </w:rPr>
        <w:t xml:space="preserve">sea posible. En las páginas de gestión de datos de este manual, como </w:t>
      </w:r>
      <w:hyperlink w:anchor="cleaning-data-and-core-functions">
        <w:r>
          <w:rPr>
            <w:rStyle w:val="EnlacedeInternet"/>
          </w:rPr>
          <w:t xml:space="preserve">Limpieza de datos y funciones básicas, se explica </w:t>
        </w:r>
      </w:hyperlink>
      <w:r>
        <w:rPr>
          <w:color w:val="000000"/>
        </w:rPr>
        <w:t>cómo conseguirlo.</w:t>
      </w:r>
    </w:p>
    <w:p w14:paraId="0D0FCF2F" w14:textId="54DBB8C6" w:rsidR="004F2A5C" w:rsidRDefault="004F2A5C" w:rsidP="004F2A5C">
      <w:pPr>
        <w:spacing w:before="280" w:after="280"/>
        <w:rPr>
          <w:color w:val="000000"/>
        </w:rPr>
      </w:pPr>
      <w:r>
        <w:rPr>
          <w:color w:val="000000"/>
        </w:rPr>
        <w:t>Algunas formas sencillas de preparar nuestros datos para que sea</w:t>
      </w:r>
      <w:ins w:id="46" w:author="Ximena Tolosa" w:date="2021-10-24T01:05:00Z">
        <w:r w:rsidR="00DD04AB">
          <w:rPr>
            <w:color w:val="000000"/>
          </w:rPr>
          <w:t xml:space="preserve"> </w:t>
        </w:r>
        <w:proofErr w:type="spellStart"/>
        <w:r w:rsidR="00DD04AB">
          <w:rPr>
            <w:color w:val="000000"/>
          </w:rPr>
          <w:t>mas</w:t>
        </w:r>
        <w:proofErr w:type="spellEnd"/>
        <w:r w:rsidR="00DD04AB">
          <w:rPr>
            <w:color w:val="000000"/>
          </w:rPr>
          <w:t xml:space="preserve"> fáciles </w:t>
        </w:r>
      </w:ins>
      <w:del w:id="47" w:author="Ximena Tolosa" w:date="2021-10-24T01:05:00Z">
        <w:r w:rsidDel="00DD04AB">
          <w:rPr>
            <w:color w:val="000000"/>
          </w:rPr>
          <w:delText>n mejores para el</w:delText>
        </w:r>
      </w:del>
      <w:r>
        <w:rPr>
          <w:color w:val="000000"/>
        </w:rPr>
        <w:t xml:space="preserve"> traza</w:t>
      </w:r>
      <w:ins w:id="48" w:author="Ximena Tolosa" w:date="2021-10-24T01:05:00Z">
        <w:r w:rsidR="00DD04AB">
          <w:rPr>
            <w:color w:val="000000"/>
          </w:rPr>
          <w:t>rlos</w:t>
        </w:r>
      </w:ins>
      <w:del w:id="49" w:author="Ximena Tolosa" w:date="2021-10-24T01:05:00Z">
        <w:r w:rsidDel="00DD04AB">
          <w:rPr>
            <w:color w:val="000000"/>
          </w:rPr>
          <w:delText>do</w:delText>
        </w:r>
      </w:del>
      <w:r>
        <w:rPr>
          <w:color w:val="000000"/>
        </w:rPr>
        <w:t xml:space="preserve"> pueden incluir la mejora del contenido de los datos para su visualización, lo que no equivale necesariamente a una </w:t>
      </w:r>
      <w:del w:id="50" w:author="Ximena Tolosa" w:date="2021-10-24T01:08:00Z">
        <w:r w:rsidDel="00DD04AB">
          <w:rPr>
            <w:color w:val="000000"/>
          </w:rPr>
          <w:delText xml:space="preserve">mejor </w:delText>
        </w:r>
      </w:del>
      <w:r>
        <w:rPr>
          <w:color w:val="000000"/>
        </w:rPr>
        <w:t>manipulación de los datos</w:t>
      </w:r>
      <w:ins w:id="51" w:author="Ximena Tolosa" w:date="2021-10-24T01:08:00Z">
        <w:r w:rsidR="00DD04AB">
          <w:rPr>
            <w:color w:val="000000"/>
          </w:rPr>
          <w:t xml:space="preserve"> </w:t>
        </w:r>
        <w:proofErr w:type="spellStart"/>
        <w:r w:rsidR="00DD04AB">
          <w:rPr>
            <w:color w:val="000000"/>
          </w:rPr>
          <w:t>mas</w:t>
        </w:r>
        <w:proofErr w:type="spellEnd"/>
        <w:r w:rsidR="00DD04AB">
          <w:rPr>
            <w:color w:val="000000"/>
          </w:rPr>
          <w:t xml:space="preserve"> sencilla</w:t>
        </w:r>
      </w:ins>
      <w:r>
        <w:rPr>
          <w:color w:val="000000"/>
        </w:rPr>
        <w:t>. Por ejemplo:</w:t>
      </w:r>
    </w:p>
    <w:p w14:paraId="328BE4D0" w14:textId="677AAAE3" w:rsidR="004F2A5C" w:rsidRDefault="004F2A5C" w:rsidP="00144256">
      <w:pPr>
        <w:numPr>
          <w:ilvl w:val="0"/>
          <w:numId w:val="1"/>
        </w:numPr>
        <w:spacing w:beforeAutospacing="1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Sustitu</w:t>
      </w:r>
      <w:ins w:id="52" w:author="Ximena Tolosa" w:date="2021-10-24T01:09:00Z">
        <w:r w:rsidR="00DD04AB">
          <w:rPr>
            <w:rFonts w:eastAsia="Times New Roman"/>
            <w:color w:val="000000"/>
          </w:rPr>
          <w:t>ye</w:t>
        </w:r>
      </w:ins>
      <w:del w:id="53" w:author="Ximena Tolosa" w:date="2021-10-24T01:09:00Z">
        <w:r w:rsidDel="00DD04AB">
          <w:rPr>
            <w:rFonts w:eastAsia="Times New Roman"/>
            <w:color w:val="000000"/>
          </w:rPr>
          <w:delText>ir</w:delText>
        </w:r>
      </w:del>
      <w:r>
        <w:rPr>
          <w:rFonts w:eastAsia="Times New Roman"/>
          <w:color w:val="000000"/>
        </w:rPr>
        <w:t xml:space="preserve"> los valores </w:t>
      </w:r>
      <w:r>
        <w:rPr>
          <w:rStyle w:val="Heading1Char"/>
          <w:color w:val="000000"/>
        </w:rPr>
        <w:t xml:space="preserve">NA </w:t>
      </w:r>
      <w:r>
        <w:rPr>
          <w:rFonts w:eastAsia="Times New Roman"/>
          <w:color w:val="000000"/>
        </w:rPr>
        <w:t>de una columna de caracteres por la cadena de caracteres "Desconocido"</w:t>
      </w:r>
    </w:p>
    <w:p w14:paraId="3BD5D5E1" w14:textId="0C4C6D82" w:rsidR="004F2A5C" w:rsidRDefault="004F2A5C" w:rsidP="00144256">
      <w:pPr>
        <w:numPr>
          <w:ilvl w:val="0"/>
          <w:numId w:val="1"/>
        </w:num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Consider</w:t>
      </w:r>
      <w:ins w:id="54" w:author="Ximena Tolosa" w:date="2021-10-24T01:09:00Z">
        <w:r w:rsidR="00DD04AB">
          <w:rPr>
            <w:rFonts w:eastAsia="Times New Roman"/>
            <w:color w:val="000000"/>
          </w:rPr>
          <w:t>a</w:t>
        </w:r>
      </w:ins>
      <w:del w:id="55" w:author="Ximena Tolosa" w:date="2021-10-24T01:09:00Z">
        <w:r w:rsidDel="00DD04AB">
          <w:rPr>
            <w:rFonts w:eastAsia="Times New Roman"/>
            <w:color w:val="000000"/>
          </w:rPr>
          <w:delText>e</w:delText>
        </w:r>
      </w:del>
      <w:r>
        <w:rPr>
          <w:rFonts w:eastAsia="Times New Roman"/>
          <w:color w:val="000000"/>
        </w:rPr>
        <w:t xml:space="preserve"> la posibilidad de convertir la columna en </w:t>
      </w:r>
      <w:r>
        <w:rPr>
          <w:rStyle w:val="Destacado"/>
          <w:rFonts w:eastAsia="Times New Roman"/>
          <w:color w:val="000000"/>
        </w:rPr>
        <w:t>de tipo factor</w:t>
      </w:r>
      <w:r>
        <w:rPr>
          <w:rFonts w:eastAsia="Times New Roman"/>
          <w:color w:val="000000"/>
        </w:rPr>
        <w:t xml:space="preserve"> para que sus valores tengan niveles ordinales prescritos</w:t>
      </w:r>
    </w:p>
    <w:p w14:paraId="157AFC2C" w14:textId="12820130" w:rsidR="004F2A5C" w:rsidRDefault="004F2A5C" w:rsidP="00144256">
      <w:pPr>
        <w:numPr>
          <w:ilvl w:val="0"/>
          <w:numId w:val="1"/>
        </w:numPr>
        <w:spacing w:afterAutospacing="1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Limpia</w:t>
      </w:r>
      <w:del w:id="56" w:author="Ximena Tolosa" w:date="2021-10-24T01:15:00Z">
        <w:r w:rsidDel="00DF31EF">
          <w:rPr>
            <w:rFonts w:eastAsia="Times New Roman"/>
            <w:color w:val="000000"/>
          </w:rPr>
          <w:delText>r</w:delText>
        </w:r>
      </w:del>
      <w:r>
        <w:rPr>
          <w:rFonts w:eastAsia="Times New Roman"/>
          <w:color w:val="000000"/>
        </w:rPr>
        <w:t xml:space="preserve"> </w:t>
      </w:r>
      <w:ins w:id="57" w:author="Ximena Tolosa" w:date="2021-10-24T01:20:00Z">
        <w:r w:rsidR="00DF31EF">
          <w:rPr>
            <w:rFonts w:eastAsia="Times New Roman"/>
            <w:color w:val="000000"/>
          </w:rPr>
          <w:t xml:space="preserve">los valores de </w:t>
        </w:r>
      </w:ins>
      <w:r>
        <w:rPr>
          <w:rFonts w:eastAsia="Times New Roman"/>
          <w:color w:val="000000"/>
        </w:rPr>
        <w:t xml:space="preserve">algunas columnas </w:t>
      </w:r>
      <w:del w:id="58" w:author="Ximena Tolosa" w:date="2021-10-24T01:21:00Z">
        <w:r w:rsidDel="00DF31EF">
          <w:rPr>
            <w:rFonts w:eastAsia="Times New Roman"/>
            <w:color w:val="000000"/>
          </w:rPr>
          <w:delText xml:space="preserve">para que sus valores "amigables con los datos" con barra baja, etc., </w:delText>
        </w:r>
      </w:del>
      <w:del w:id="59" w:author="Ximena Tolosa" w:date="2021-10-24T01:18:00Z">
        <w:r w:rsidDel="00DF31EF">
          <w:rPr>
            <w:rFonts w:eastAsia="Times New Roman"/>
            <w:color w:val="000000"/>
          </w:rPr>
          <w:delText>se</w:delText>
        </w:r>
      </w:del>
      <w:del w:id="60" w:author="Ximena Tolosa" w:date="2021-10-24T01:21:00Z">
        <w:r w:rsidDel="00DF31EF">
          <w:rPr>
            <w:rFonts w:eastAsia="Times New Roman"/>
            <w:color w:val="000000"/>
          </w:rPr>
          <w:delText xml:space="preserve"> </w:delText>
        </w:r>
      </w:del>
      <w:ins w:id="61" w:author="Ximena Tolosa" w:date="2021-10-24T01:20:00Z">
        <w:r w:rsidR="00DF31EF">
          <w:rPr>
            <w:rFonts w:eastAsia="Times New Roman"/>
            <w:color w:val="000000"/>
          </w:rPr>
          <w:t>para</w:t>
        </w:r>
      </w:ins>
      <w:ins w:id="62" w:author="Ximena Tolosa" w:date="2021-10-24T01:19:00Z">
        <w:r w:rsidR="00DF31EF">
          <w:rPr>
            <w:rFonts w:eastAsia="Times New Roman"/>
            <w:color w:val="000000"/>
          </w:rPr>
          <w:t xml:space="preserve"> cambiar </w:t>
        </w:r>
      </w:ins>
      <w:ins w:id="63" w:author="Ximena Tolosa" w:date="2021-10-24T01:21:00Z">
        <w:r w:rsidR="00DF31EF">
          <w:rPr>
            <w:rFonts w:eastAsia="Times New Roman"/>
            <w:color w:val="000000"/>
          </w:rPr>
          <w:t>texto "amigable con los datos" con barra baja, etc.</w:t>
        </w:r>
      </w:ins>
      <w:del w:id="64" w:author="Ximena Tolosa" w:date="2021-10-24T01:19:00Z">
        <w:r w:rsidDel="00DF31EF">
          <w:rPr>
            <w:rFonts w:eastAsia="Times New Roman"/>
            <w:color w:val="000000"/>
          </w:rPr>
          <w:delText>cambien</w:delText>
        </w:r>
      </w:del>
      <w:r>
        <w:rPr>
          <w:rFonts w:eastAsia="Times New Roman"/>
          <w:color w:val="000000"/>
        </w:rPr>
        <w:t xml:space="preserve"> a texto normal o a mayúsculas y minúsculas (ver </w:t>
      </w:r>
      <w:hyperlink w:anchor="characters-and-strings">
        <w:r>
          <w:rPr>
            <w:rStyle w:val="EnlacedeInternet"/>
            <w:rFonts w:eastAsia="Times New Roman"/>
          </w:rPr>
          <w:t>Caracteres y cadenas</w:t>
        </w:r>
      </w:hyperlink>
      <w:r>
        <w:rPr>
          <w:rFonts w:eastAsia="Times New Roman"/>
          <w:color w:val="000000"/>
        </w:rPr>
        <w:t>)</w:t>
      </w:r>
    </w:p>
    <w:p w14:paraId="2A28D8E3" w14:textId="77777777" w:rsidR="004F2A5C" w:rsidRDefault="004F2A5C" w:rsidP="004F2A5C">
      <w:pPr>
        <w:spacing w:before="280" w:after="280"/>
        <w:rPr>
          <w:color w:val="000000"/>
        </w:rPr>
      </w:pPr>
      <w:r>
        <w:rPr>
          <w:color w:val="000000"/>
        </w:rPr>
        <w:t>He aquí algunos ejemplos de esto en acción:</w:t>
      </w:r>
    </w:p>
    <w:p w14:paraId="7C153914" w14:textId="309C201E" w:rsidR="004F2A5C" w:rsidRDefault="004F2A5C" w:rsidP="004F2A5C">
      <w:pPr>
        <w:pStyle w:val="Heading3"/>
        <w:spacing w:before="280" w:after="280"/>
        <w:rPr>
          <w:rFonts w:eastAsia="Times New Roman"/>
          <w:color w:val="000000"/>
        </w:rPr>
      </w:pPr>
      <w:bookmarkStart w:id="65" w:name="__RefHeading___Toc33014_485595530"/>
      <w:bookmarkStart w:id="66" w:name="_Toc85903793"/>
      <w:bookmarkEnd w:id="65"/>
      <w:r>
        <w:rPr>
          <w:rFonts w:eastAsia="Times New Roman"/>
          <w:color w:val="000000"/>
        </w:rPr>
        <w:t xml:space="preserve">Pivotar </w:t>
      </w:r>
      <w:del w:id="67" w:author="Ximena Tolosa" w:date="2021-10-24T01:22:00Z">
        <w:r w:rsidDel="001D22AA">
          <w:rPr>
            <w:rFonts w:eastAsia="Times New Roman"/>
            <w:color w:val="000000"/>
          </w:rPr>
          <w:delText>más tiempo</w:delText>
        </w:r>
      </w:del>
      <w:bookmarkEnd w:id="66"/>
      <w:ins w:id="68" w:author="Ximena Tolosa" w:date="2021-10-24T01:22:00Z">
        <w:r w:rsidR="001D22AA">
          <w:rPr>
            <w:rFonts w:eastAsia="Times New Roman"/>
            <w:color w:val="000000"/>
          </w:rPr>
          <w:t xml:space="preserve">a lo </w:t>
        </w:r>
        <w:commentRangeStart w:id="69"/>
        <w:r w:rsidR="001D22AA">
          <w:rPr>
            <w:rFonts w:eastAsia="Times New Roman"/>
            <w:color w:val="000000"/>
          </w:rPr>
          <w:t>largo</w:t>
        </w:r>
      </w:ins>
      <w:commentRangeEnd w:id="69"/>
      <w:ins w:id="70" w:author="Ximena Tolosa" w:date="2021-10-24T01:30:00Z">
        <w:r w:rsidR="00A27F1F">
          <w:rPr>
            <w:rStyle w:val="CommentReference"/>
            <w:b w:val="0"/>
            <w:bCs w:val="0"/>
          </w:rPr>
          <w:commentReference w:id="69"/>
        </w:r>
      </w:ins>
    </w:p>
    <w:p w14:paraId="553BB272" w14:textId="50C40774" w:rsidR="004F2A5C" w:rsidRDefault="004F2A5C" w:rsidP="004F2A5C">
      <w:pPr>
        <w:spacing w:before="280" w:after="280"/>
        <w:rPr>
          <w:color w:val="000000"/>
        </w:rPr>
      </w:pPr>
      <w:r>
        <w:rPr>
          <w:color w:val="000000"/>
        </w:rPr>
        <w:t xml:space="preserve">Como una cuestión de estructura de datos, para </w:t>
      </w:r>
      <w:r>
        <w:rPr>
          <w:rStyle w:val="Strong"/>
          <w:color w:val="000000"/>
        </w:rPr>
        <w:t xml:space="preserve">ggplot2 </w:t>
      </w:r>
      <w:r>
        <w:rPr>
          <w:color w:val="000000"/>
        </w:rPr>
        <w:t xml:space="preserve">a menudo </w:t>
      </w:r>
      <w:del w:id="71" w:author="Ximena Tolosa" w:date="2021-10-24T01:23:00Z">
        <w:r w:rsidDel="001D22AA">
          <w:rPr>
            <w:color w:val="000000"/>
          </w:rPr>
          <w:delText xml:space="preserve">también </w:delText>
        </w:r>
      </w:del>
      <w:r>
        <w:rPr>
          <w:color w:val="000000"/>
        </w:rPr>
        <w:t xml:space="preserve">queremos pivotar nuestros datos en formatos </w:t>
      </w:r>
      <w:del w:id="72" w:author="Ximena Tolosa" w:date="2021-10-24T01:23:00Z">
        <w:r w:rsidDel="001D22AA">
          <w:rPr>
            <w:rStyle w:val="Destacado"/>
            <w:color w:val="000000"/>
          </w:rPr>
          <w:delText xml:space="preserve">más </w:delText>
        </w:r>
      </w:del>
      <w:r>
        <w:rPr>
          <w:rStyle w:val="Destacado"/>
          <w:color w:val="000000"/>
        </w:rPr>
        <w:t>largos</w:t>
      </w:r>
      <w:r>
        <w:rPr>
          <w:color w:val="000000"/>
        </w:rPr>
        <w:t xml:space="preserve">. Lea más sobre esto en la página de </w:t>
      </w:r>
      <w:hyperlink w:anchor="pivoting-data">
        <w:r>
          <w:rPr>
            <w:rStyle w:val="EnlacedeInternet"/>
          </w:rPr>
          <w:t>Pivoteo de datos</w:t>
        </w:r>
      </w:hyperlink>
      <w:r>
        <w:rPr>
          <w:color w:val="000000"/>
        </w:rPr>
        <w:t>.</w:t>
      </w:r>
    </w:p>
    <w:p w14:paraId="6E3994C1" w14:textId="508A0CE2" w:rsidR="004F2A5C" w:rsidRDefault="004F2A5C" w:rsidP="004F2A5C">
      <w:pPr>
        <w:spacing w:before="280" w:after="280"/>
        <w:rPr>
          <w:color w:val="000000"/>
        </w:rPr>
      </w:pPr>
      <w:r>
        <w:rPr>
          <w:color w:val="000000"/>
        </w:rPr>
        <w:t>Por ejemplo, digamos que queremos trazar datos que están en un formato "</w:t>
      </w:r>
      <w:del w:id="73" w:author="Ximena Tolosa" w:date="2021-10-24T01:24:00Z">
        <w:r w:rsidDel="001D22AA">
          <w:rPr>
            <w:color w:val="000000"/>
          </w:rPr>
          <w:delText>amplio</w:delText>
        </w:r>
      </w:del>
      <w:ins w:id="74" w:author="Ximena Tolosa" w:date="2021-10-24T01:24:00Z">
        <w:r w:rsidR="001D22AA">
          <w:rPr>
            <w:color w:val="000000"/>
          </w:rPr>
          <w:t>a lo ancho</w:t>
        </w:r>
      </w:ins>
      <w:r>
        <w:rPr>
          <w:color w:val="000000"/>
        </w:rPr>
        <w:t>", como por ejemplo para cada caso en linelist</w:t>
      </w:r>
      <w:r w:rsidR="001D22AA">
        <w:rPr>
          <w:rStyle w:val="Heading1Char"/>
          <w:color w:val="000000"/>
        </w:rPr>
        <w:t xml:space="preserve"> </w:t>
      </w:r>
      <w:r>
        <w:rPr>
          <w:color w:val="000000"/>
        </w:rPr>
        <w:t xml:space="preserve">y sus síntomas. A continuación creamos una </w:t>
      </w:r>
      <w:proofErr w:type="spellStart"/>
      <w:r>
        <w:rPr>
          <w:color w:val="000000"/>
        </w:rPr>
        <w:t>minilista</w:t>
      </w:r>
      <w:proofErr w:type="spellEnd"/>
      <w:r>
        <w:rPr>
          <w:color w:val="000000"/>
        </w:rPr>
        <w:t xml:space="preserve"> llamada </w:t>
      </w:r>
      <w:proofErr w:type="spellStart"/>
      <w:ins w:id="75" w:author="Ximena Tolosa" w:date="2021-10-24T01:34:00Z">
        <w:r w:rsidR="00BE32DA" w:rsidRPr="00BE32DA">
          <w:rPr>
            <w:rStyle w:val="Heading1Char"/>
            <w:color w:val="000000"/>
          </w:rPr>
          <w:t>symptoms_data</w:t>
        </w:r>
      </w:ins>
      <w:proofErr w:type="spellEnd"/>
      <w:del w:id="76" w:author="Ximena Tolosa" w:date="2021-10-24T01:34:00Z">
        <w:r w:rsidDel="00BE32DA">
          <w:rPr>
            <w:rStyle w:val="Heading1Char"/>
            <w:color w:val="000000"/>
          </w:rPr>
          <w:delText>datos_síntomas</w:delText>
        </w:r>
      </w:del>
      <w:r>
        <w:rPr>
          <w:rStyle w:val="Heading1Char"/>
          <w:color w:val="000000"/>
        </w:rPr>
        <w:t xml:space="preserve"> </w:t>
      </w:r>
      <w:r>
        <w:rPr>
          <w:color w:val="000000"/>
        </w:rPr>
        <w:t xml:space="preserve">que contiene sólo las columnas </w:t>
      </w:r>
      <w:proofErr w:type="spellStart"/>
      <w:r>
        <w:rPr>
          <w:rStyle w:val="Heading1Char"/>
          <w:color w:val="000000"/>
        </w:rPr>
        <w:t>case_id</w:t>
      </w:r>
      <w:proofErr w:type="spellEnd"/>
      <w:r>
        <w:rPr>
          <w:rStyle w:val="Heading1Char"/>
          <w:color w:val="000000"/>
        </w:rPr>
        <w:t xml:space="preserve"> </w:t>
      </w:r>
      <w:r>
        <w:rPr>
          <w:color w:val="000000"/>
        </w:rPr>
        <w:t xml:space="preserve">y </w:t>
      </w:r>
      <w:proofErr w:type="spellStart"/>
      <w:r>
        <w:rPr>
          <w:color w:val="000000"/>
        </w:rPr>
        <w:t>symptoms</w:t>
      </w:r>
      <w:proofErr w:type="spellEnd"/>
      <w:r>
        <w:rPr>
          <w:color w:val="000000"/>
        </w:rPr>
        <w:t>.</w:t>
      </w:r>
    </w:p>
    <w:p w14:paraId="320CAC0C" w14:textId="41D8E5D8" w:rsidR="004F2A5C" w:rsidRDefault="004F2A5C" w:rsidP="004F2A5C">
      <w:pPr>
        <w:spacing w:before="280" w:after="280"/>
        <w:rPr>
          <w:color w:val="000000"/>
        </w:rPr>
      </w:pPr>
      <w:r>
        <w:rPr>
          <w:color w:val="000000"/>
        </w:rPr>
        <w:t xml:space="preserve">Así es como se ven las primeras 50 filas de esta </w:t>
      </w:r>
      <w:proofErr w:type="spellStart"/>
      <w:r>
        <w:rPr>
          <w:color w:val="000000"/>
        </w:rPr>
        <w:t>mini</w:t>
      </w:r>
      <w:del w:id="77" w:author="Ximena Tolosa" w:date="2021-10-24T01:34:00Z">
        <w:r w:rsidDel="00BE32DA">
          <w:rPr>
            <w:color w:val="000000"/>
          </w:rPr>
          <w:delText>-</w:delText>
        </w:r>
      </w:del>
      <w:r>
        <w:rPr>
          <w:color w:val="000000"/>
        </w:rPr>
        <w:t>lista</w:t>
      </w:r>
      <w:proofErr w:type="spellEnd"/>
      <w:r>
        <w:rPr>
          <w:color w:val="000000"/>
        </w:rPr>
        <w:t xml:space="preserve"> - </w:t>
      </w:r>
      <w:ins w:id="78" w:author="Ximena Tolosa" w:date="2021-10-24T01:35:00Z">
        <w:r w:rsidR="00F538E0">
          <w:rPr>
            <w:color w:val="000000"/>
          </w:rPr>
          <w:t>¿</w:t>
        </w:r>
      </w:ins>
      <w:r>
        <w:rPr>
          <w:color w:val="000000"/>
        </w:rPr>
        <w:t>ve</w:t>
      </w:r>
      <w:ins w:id="79" w:author="Ximena Tolosa" w:date="2021-10-24T01:35:00Z">
        <w:r w:rsidR="00BE32DA">
          <w:rPr>
            <w:color w:val="000000"/>
          </w:rPr>
          <w:t>s</w:t>
        </w:r>
      </w:ins>
      <w:del w:id="80" w:author="Ximena Tolosa" w:date="2021-10-24T01:35:00Z">
        <w:r w:rsidDel="00BE32DA">
          <w:rPr>
            <w:color w:val="000000"/>
          </w:rPr>
          <w:delText>a</w:delText>
        </w:r>
      </w:del>
      <w:r>
        <w:rPr>
          <w:color w:val="000000"/>
        </w:rPr>
        <w:t xml:space="preserve"> cómo están formateadas "a lo ancho" con cada síntoma como una columna</w:t>
      </w:r>
      <w:ins w:id="81" w:author="Ximena Tolosa" w:date="2021-10-24T01:35:00Z">
        <w:r w:rsidR="00F538E0">
          <w:rPr>
            <w:color w:val="000000"/>
          </w:rPr>
          <w:t>?</w:t>
        </w:r>
      </w:ins>
      <w:del w:id="82" w:author="Ximena Tolosa" w:date="2021-10-24T01:35:00Z">
        <w:r w:rsidDel="00F538E0">
          <w:rPr>
            <w:color w:val="000000"/>
          </w:rPr>
          <w:delText>:</w:delText>
        </w:r>
      </w:del>
    </w:p>
    <w:p w14:paraId="2B310C9F" w14:textId="77777777" w:rsidR="004F2A5C" w:rsidRDefault="004F2A5C" w:rsidP="004F2A5C">
      <w:pPr>
        <w:spacing w:before="280" w:after="280"/>
        <w:rPr>
          <w:color w:val="000000"/>
        </w:rPr>
      </w:pPr>
      <w:r>
        <w:rPr>
          <w:color w:val="000000"/>
        </w:rPr>
        <w:lastRenderedPageBreak/>
        <w:t xml:space="preserve">Si quisiéramos trazar el número de casos con síntomas específicos, estamos limitados por el hecho de que cada síntoma es una columna específica. Sin embargo, podemos </w:t>
      </w:r>
      <w:r>
        <w:rPr>
          <w:rStyle w:val="Destacado"/>
          <w:color w:val="000000"/>
        </w:rPr>
        <w:t xml:space="preserve">hacer pivotar </w:t>
      </w:r>
      <w:r>
        <w:rPr>
          <w:color w:val="000000"/>
        </w:rPr>
        <w:t>las columnas de síntomas a un formato más largo como este:</w:t>
      </w:r>
    </w:p>
    <w:p w14:paraId="13BDF573" w14:textId="5A76E423" w:rsidR="004F2A5C" w:rsidRDefault="004F2A5C" w:rsidP="004F2A5C">
      <w:pPr>
        <w:spacing w:before="280" w:after="280"/>
        <w:rPr>
          <w:color w:val="000000"/>
        </w:rPr>
      </w:pPr>
      <w:r>
        <w:rPr>
          <w:color w:val="000000"/>
        </w:rPr>
        <w:t xml:space="preserve">Aquí están las primeras 50 filas. Observe que </w:t>
      </w:r>
      <w:del w:id="83" w:author="Ximena Tolosa" w:date="2021-10-24T01:38:00Z">
        <w:r w:rsidDel="00F538E0">
          <w:rPr>
            <w:color w:val="000000"/>
          </w:rPr>
          <w:delText xml:space="preserve">el </w:delText>
        </w:r>
      </w:del>
      <w:commentRangeStart w:id="84"/>
      <w:ins w:id="85" w:author="Ximena Tolosa" w:date="2021-10-24T01:38:00Z">
        <w:r w:rsidR="00F538E0">
          <w:rPr>
            <w:color w:val="000000"/>
          </w:rPr>
          <w:t xml:space="preserve">cada </w:t>
        </w:r>
        <w:commentRangeEnd w:id="84"/>
        <w:r w:rsidR="00F538E0">
          <w:rPr>
            <w:rStyle w:val="CommentReference"/>
          </w:rPr>
          <w:commentReference w:id="84"/>
        </w:r>
      </w:ins>
      <w:r>
        <w:rPr>
          <w:color w:val="000000"/>
        </w:rPr>
        <w:t xml:space="preserve">caso tiene 5 filas - una para cada síntoma posible. Las nuevas columnas </w:t>
      </w:r>
      <w:proofErr w:type="spellStart"/>
      <w:r>
        <w:rPr>
          <w:rStyle w:val="Heading1Char"/>
          <w:color w:val="000000"/>
        </w:rPr>
        <w:t>symptom_name</w:t>
      </w:r>
      <w:proofErr w:type="spellEnd"/>
      <w:r>
        <w:rPr>
          <w:rStyle w:val="Heading1Char"/>
          <w:color w:val="000000"/>
        </w:rPr>
        <w:t xml:space="preserve"> </w:t>
      </w:r>
      <w:r>
        <w:rPr>
          <w:color w:val="000000"/>
        </w:rPr>
        <w:t xml:space="preserve">y </w:t>
      </w:r>
      <w:proofErr w:type="spellStart"/>
      <w:r>
        <w:rPr>
          <w:rStyle w:val="Heading1Char"/>
          <w:color w:val="000000"/>
        </w:rPr>
        <w:t>symptom_is_present</w:t>
      </w:r>
      <w:proofErr w:type="spellEnd"/>
      <w:r>
        <w:rPr>
          <w:rStyle w:val="Heading1Char"/>
          <w:color w:val="000000"/>
        </w:rPr>
        <w:t xml:space="preserve"> </w:t>
      </w:r>
      <w:r>
        <w:rPr>
          <w:color w:val="000000"/>
        </w:rPr>
        <w:t>son el resultado del pivote. Ten en cuenta que este formato puede no ser muy útil para otras operaciones, pero es útil para trazar.</w:t>
      </w:r>
    </w:p>
    <w:p w14:paraId="797DED67" w14:textId="77777777" w:rsidR="004F2A5C" w:rsidRDefault="004F2A5C" w:rsidP="004F2A5C">
      <w:pPr>
        <w:pStyle w:val="Heading2"/>
        <w:spacing w:before="280" w:after="280"/>
        <w:rPr>
          <w:rFonts w:eastAsia="Times New Roman"/>
          <w:color w:val="000000"/>
        </w:rPr>
      </w:pPr>
      <w:bookmarkStart w:id="86" w:name="__RefHeading___Toc31869_2034561403"/>
      <w:bookmarkStart w:id="87" w:name="_Toc85903794"/>
      <w:bookmarkEnd w:id="86"/>
      <w:r>
        <w:rPr>
          <w:rFonts w:eastAsia="Times New Roman"/>
          <w:color w:val="000000"/>
        </w:rPr>
        <w:t xml:space="preserve">Fundamentos de </w:t>
      </w:r>
      <w:proofErr w:type="spellStart"/>
      <w:r>
        <w:rPr>
          <w:rFonts w:eastAsia="Times New Roman"/>
          <w:color w:val="000000"/>
        </w:rPr>
        <w:t>ggplot</w:t>
      </w:r>
      <w:bookmarkEnd w:id="87"/>
      <w:proofErr w:type="spellEnd"/>
    </w:p>
    <w:p w14:paraId="6F098432" w14:textId="77777777" w:rsidR="004F2A5C" w:rsidRDefault="004F2A5C" w:rsidP="004F2A5C">
      <w:pPr>
        <w:spacing w:before="280" w:after="280"/>
        <w:rPr>
          <w:color w:val="000000"/>
        </w:rPr>
      </w:pPr>
      <w:r>
        <w:rPr>
          <w:rStyle w:val="Strong"/>
          <w:color w:val="000000"/>
        </w:rPr>
        <w:t>"Gramática de los gráficos" - ggplot2</w:t>
      </w:r>
    </w:p>
    <w:p w14:paraId="5B217510" w14:textId="77777777" w:rsidR="004F2A5C" w:rsidRDefault="004F2A5C" w:rsidP="004F2A5C">
      <w:pPr>
        <w:spacing w:before="280" w:after="280"/>
        <w:rPr>
          <w:color w:val="000000"/>
        </w:rPr>
      </w:pPr>
      <w:r>
        <w:rPr>
          <w:color w:val="000000"/>
        </w:rPr>
        <w:t xml:space="preserve">El trazado con </w:t>
      </w:r>
      <w:r>
        <w:rPr>
          <w:rStyle w:val="Strong"/>
          <w:color w:val="000000"/>
        </w:rPr>
        <w:t xml:space="preserve">ggplot2 </w:t>
      </w:r>
      <w:r>
        <w:rPr>
          <w:color w:val="000000"/>
        </w:rPr>
        <w:t>se basa en "añadir" capas de trazado y elementos de diseño unos sobre otros, añadiendo cada comando a los anteriores con un símbolo de suma (</w:t>
      </w:r>
      <w:r>
        <w:rPr>
          <w:rStyle w:val="Heading1Char"/>
          <w:color w:val="000000"/>
        </w:rPr>
        <w:t>+</w:t>
      </w:r>
      <w:r>
        <w:rPr>
          <w:color w:val="000000"/>
        </w:rPr>
        <w:t>). El resultado es un objeto de trazado multicapa que se puede guardar, modificar, imprimir, exportar, etc.</w:t>
      </w:r>
    </w:p>
    <w:p w14:paraId="2D94CD3E" w14:textId="77777777" w:rsidR="004F2A5C" w:rsidRDefault="004F2A5C" w:rsidP="004F2A5C">
      <w:pPr>
        <w:spacing w:before="280" w:after="280"/>
        <w:rPr>
          <w:color w:val="000000"/>
        </w:rPr>
      </w:pPr>
      <w:r>
        <w:rPr>
          <w:color w:val="000000"/>
        </w:rPr>
        <w:t xml:space="preserve">Los objetos </w:t>
      </w:r>
      <w:proofErr w:type="spellStart"/>
      <w:r>
        <w:rPr>
          <w:color w:val="000000"/>
        </w:rPr>
        <w:t>ggplot</w:t>
      </w:r>
      <w:proofErr w:type="spellEnd"/>
      <w:r>
        <w:rPr>
          <w:color w:val="000000"/>
        </w:rPr>
        <w:t xml:space="preserve"> pueden ser muy complejos, pero el orden básico de las capas suele ser el siguiente:</w:t>
      </w:r>
    </w:p>
    <w:p w14:paraId="4092829D" w14:textId="042D7430" w:rsidR="004F2A5C" w:rsidRDefault="004F2A5C" w:rsidP="00144256">
      <w:pPr>
        <w:numPr>
          <w:ilvl w:val="0"/>
          <w:numId w:val="2"/>
        </w:numPr>
        <w:spacing w:beforeAutospacing="1"/>
        <w:rPr>
          <w:rFonts w:eastAsia="Times New Roman"/>
          <w:color w:val="000000"/>
        </w:rPr>
      </w:pPr>
      <w:proofErr w:type="spellStart"/>
      <w:r>
        <w:rPr>
          <w:rFonts w:eastAsia="Times New Roman"/>
          <w:color w:val="000000"/>
        </w:rPr>
        <w:t>Com</w:t>
      </w:r>
      <w:del w:id="88" w:author="Ximena Tolosa" w:date="2021-10-24T01:42:00Z">
        <w:r w:rsidDel="00F538E0">
          <w:rPr>
            <w:rFonts w:eastAsia="Times New Roman"/>
            <w:color w:val="000000"/>
          </w:rPr>
          <w:delText>i</w:delText>
        </w:r>
      </w:del>
      <w:r>
        <w:rPr>
          <w:rFonts w:eastAsia="Times New Roman"/>
          <w:color w:val="000000"/>
        </w:rPr>
        <w:t>en</w:t>
      </w:r>
      <w:ins w:id="89" w:author="Ximena Tolosa" w:date="2021-10-24T01:42:00Z">
        <w:r w:rsidR="00F538E0">
          <w:rPr>
            <w:rFonts w:eastAsia="Times New Roman"/>
            <w:color w:val="000000"/>
          </w:rPr>
          <w:t>za</w:t>
        </w:r>
      </w:ins>
      <w:proofErr w:type="spellEnd"/>
      <w:del w:id="90" w:author="Ximena Tolosa" w:date="2021-10-24T01:42:00Z">
        <w:r w:rsidDel="00F538E0">
          <w:rPr>
            <w:rFonts w:eastAsia="Times New Roman"/>
            <w:color w:val="000000"/>
          </w:rPr>
          <w:delText>ce</w:delText>
        </w:r>
      </w:del>
      <w:r>
        <w:rPr>
          <w:rFonts w:eastAsia="Times New Roman"/>
          <w:color w:val="000000"/>
        </w:rPr>
        <w:t xml:space="preserve"> con el comando </w:t>
      </w:r>
      <w:proofErr w:type="spellStart"/>
      <w:r>
        <w:rPr>
          <w:rStyle w:val="Heading1Char"/>
          <w:color w:val="000000"/>
        </w:rPr>
        <w:t>ggplot</w:t>
      </w:r>
      <w:proofErr w:type="spellEnd"/>
      <w:r>
        <w:rPr>
          <w:rStyle w:val="Heading1Char"/>
          <w:color w:val="000000"/>
        </w:rPr>
        <w:t xml:space="preserve">() </w:t>
      </w:r>
      <w:r>
        <w:rPr>
          <w:rFonts w:eastAsia="Times New Roman"/>
          <w:color w:val="000000"/>
        </w:rPr>
        <w:t xml:space="preserve">de la línea de base - esto "abre" el </w:t>
      </w:r>
      <w:proofErr w:type="spellStart"/>
      <w:r>
        <w:rPr>
          <w:rFonts w:eastAsia="Times New Roman"/>
          <w:color w:val="000000"/>
        </w:rPr>
        <w:t>ggplot</w:t>
      </w:r>
      <w:proofErr w:type="spellEnd"/>
      <w:r>
        <w:rPr>
          <w:rFonts w:eastAsia="Times New Roman"/>
          <w:color w:val="000000"/>
        </w:rPr>
        <w:t xml:space="preserve"> y permite </w:t>
      </w:r>
      <w:del w:id="91" w:author="Ximena Tolosa" w:date="2021-10-24T01:45:00Z">
        <w:r w:rsidDel="00F538E0">
          <w:rPr>
            <w:rFonts w:eastAsia="Times New Roman"/>
            <w:color w:val="000000"/>
          </w:rPr>
          <w:delText xml:space="preserve">que </w:delText>
        </w:r>
      </w:del>
      <w:ins w:id="92" w:author="Ximena Tolosa" w:date="2021-10-24T01:45:00Z">
        <w:r w:rsidR="00F538E0">
          <w:rPr>
            <w:rFonts w:eastAsia="Times New Roman"/>
            <w:color w:val="000000"/>
          </w:rPr>
          <w:t xml:space="preserve">agregar </w:t>
        </w:r>
      </w:ins>
      <w:r>
        <w:rPr>
          <w:rFonts w:eastAsia="Times New Roman"/>
          <w:color w:val="000000"/>
        </w:rPr>
        <w:t xml:space="preserve">las funciones subsecuentes </w:t>
      </w:r>
      <w:del w:id="93" w:author="Ximena Tolosa" w:date="2021-10-24T01:45:00Z">
        <w:r w:rsidDel="00F538E0">
          <w:rPr>
            <w:rFonts w:eastAsia="Times New Roman"/>
            <w:color w:val="000000"/>
          </w:rPr>
          <w:delText xml:space="preserve">sean agregadas </w:delText>
        </w:r>
      </w:del>
      <w:r>
        <w:rPr>
          <w:rFonts w:eastAsia="Times New Roman"/>
          <w:color w:val="000000"/>
        </w:rPr>
        <w:t xml:space="preserve">con </w:t>
      </w:r>
      <w:r>
        <w:rPr>
          <w:rStyle w:val="Heading1Char"/>
          <w:color w:val="000000"/>
        </w:rPr>
        <w:t>+</w:t>
      </w:r>
      <w:r>
        <w:rPr>
          <w:rFonts w:eastAsia="Times New Roman"/>
          <w:color w:val="000000"/>
        </w:rPr>
        <w:t>. Normalmente, el conjunto de datos también se especifica en este comando</w:t>
      </w:r>
    </w:p>
    <w:p w14:paraId="4FA998A0" w14:textId="2AED5F67" w:rsidR="004F2A5C" w:rsidRDefault="004F2A5C" w:rsidP="00144256">
      <w:pPr>
        <w:numPr>
          <w:ilvl w:val="0"/>
          <w:numId w:val="2"/>
        </w:num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Añad</w:t>
      </w:r>
      <w:ins w:id="94" w:author="Ximena Tolosa" w:date="2021-10-24T01:44:00Z">
        <w:r w:rsidR="00F538E0" w:rsidRPr="00F538E0">
          <w:rPr>
            <w:rFonts w:eastAsia="Times New Roman"/>
            <w:color w:val="000000"/>
          </w:rPr>
          <w:t>í</w:t>
        </w:r>
      </w:ins>
      <w:del w:id="95" w:author="Ximena Tolosa" w:date="2021-10-24T01:44:00Z">
        <w:r w:rsidDel="00F538E0">
          <w:rPr>
            <w:rFonts w:eastAsia="Times New Roman"/>
            <w:color w:val="000000"/>
          </w:rPr>
          <w:delText>i</w:delText>
        </w:r>
      </w:del>
      <w:del w:id="96" w:author="Ximena Tolosa" w:date="2021-10-24T01:43:00Z">
        <w:r w:rsidDel="00F538E0">
          <w:rPr>
            <w:rFonts w:eastAsia="Times New Roman"/>
            <w:color w:val="000000"/>
          </w:rPr>
          <w:delText>r</w:delText>
        </w:r>
      </w:del>
      <w:r>
        <w:rPr>
          <w:rFonts w:eastAsia="Times New Roman"/>
          <w:color w:val="000000"/>
        </w:rPr>
        <w:t xml:space="preserve"> capas "</w:t>
      </w:r>
      <w:proofErr w:type="spellStart"/>
      <w:r>
        <w:rPr>
          <w:rFonts w:eastAsia="Times New Roman"/>
          <w:color w:val="000000"/>
        </w:rPr>
        <w:t>geom</w:t>
      </w:r>
      <w:proofErr w:type="spellEnd"/>
      <w:r>
        <w:rPr>
          <w:rFonts w:eastAsia="Times New Roman"/>
          <w:color w:val="000000"/>
        </w:rPr>
        <w:t xml:space="preserve">" - estas funciones visualizan los datos como </w:t>
      </w:r>
      <w:r>
        <w:rPr>
          <w:rStyle w:val="Destacado"/>
          <w:rFonts w:eastAsia="Times New Roman"/>
          <w:color w:val="000000"/>
        </w:rPr>
        <w:t xml:space="preserve">geometrías </w:t>
      </w:r>
      <w:r>
        <w:rPr>
          <w:rFonts w:eastAsia="Times New Roman"/>
          <w:color w:val="000000"/>
        </w:rPr>
        <w:t>(</w:t>
      </w:r>
      <w:r>
        <w:rPr>
          <w:rStyle w:val="Destacado"/>
          <w:rFonts w:eastAsia="Times New Roman"/>
          <w:color w:val="000000"/>
        </w:rPr>
        <w:t>formas</w:t>
      </w:r>
      <w:r>
        <w:rPr>
          <w:rFonts w:eastAsia="Times New Roman"/>
          <w:color w:val="000000"/>
        </w:rPr>
        <w:t xml:space="preserve">), por ejemplo, como un gráfico de barras, un gráfico de líneas, un gráfico de dispersión, un histograma (¡o una combinación!). Todas estas funciones comienzan con </w:t>
      </w:r>
      <w:proofErr w:type="spellStart"/>
      <w:r>
        <w:rPr>
          <w:rStyle w:val="Heading1Char"/>
          <w:color w:val="000000"/>
        </w:rPr>
        <w:t>geom</w:t>
      </w:r>
      <w:proofErr w:type="spellEnd"/>
      <w:r>
        <w:rPr>
          <w:rStyle w:val="Heading1Char"/>
          <w:color w:val="000000"/>
        </w:rPr>
        <w:t xml:space="preserve">_ </w:t>
      </w:r>
      <w:r>
        <w:rPr>
          <w:rFonts w:eastAsia="Times New Roman"/>
          <w:color w:val="000000"/>
        </w:rPr>
        <w:t>como prefijo.</w:t>
      </w:r>
    </w:p>
    <w:p w14:paraId="385118ED" w14:textId="2360B685" w:rsidR="004F2A5C" w:rsidRDefault="004F2A5C" w:rsidP="00144256">
      <w:pPr>
        <w:numPr>
          <w:ilvl w:val="0"/>
          <w:numId w:val="2"/>
        </w:numPr>
        <w:spacing w:afterAutospacing="1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Añad</w:t>
      </w:r>
      <w:ins w:id="97" w:author="Ximena Tolosa" w:date="2021-10-24T01:44:00Z">
        <w:r w:rsidR="00F538E0" w:rsidRPr="00F538E0">
          <w:rPr>
            <w:rFonts w:eastAsia="Times New Roman"/>
            <w:color w:val="000000"/>
          </w:rPr>
          <w:t>í</w:t>
        </w:r>
      </w:ins>
      <w:del w:id="98" w:author="Ximena Tolosa" w:date="2021-10-24T01:43:00Z">
        <w:r w:rsidDel="00F538E0">
          <w:rPr>
            <w:rFonts w:eastAsia="Times New Roman"/>
            <w:color w:val="000000"/>
          </w:rPr>
          <w:delText>a</w:delText>
        </w:r>
      </w:del>
      <w:r>
        <w:rPr>
          <w:rFonts w:eastAsia="Times New Roman"/>
          <w:color w:val="000000"/>
        </w:rPr>
        <w:t xml:space="preserve"> elementos de diseño al gráfico, como etiquetas de ejes, título, fuentes, tamaños, esquemas de color, leyendas o rotación de ejes.</w:t>
      </w:r>
    </w:p>
    <w:p w14:paraId="1A361E08" w14:textId="77777777" w:rsidR="004F2A5C" w:rsidRDefault="004F2A5C" w:rsidP="004F2A5C">
      <w:pPr>
        <w:spacing w:before="280" w:after="280"/>
        <w:rPr>
          <w:color w:val="000000"/>
        </w:rPr>
      </w:pPr>
      <w:r>
        <w:rPr>
          <w:color w:val="000000"/>
        </w:rPr>
        <w:t>Un ejemplo sencillo de código esqueleto es el siguiente. Explicaremos cada componente en las secciones siguientes.</w:t>
      </w:r>
    </w:p>
    <w:p w14:paraId="292ADBE5" w14:textId="77777777" w:rsidR="004F2A5C" w:rsidRDefault="004F2A5C" w:rsidP="004F2A5C">
      <w:pPr>
        <w:pStyle w:val="Heading2"/>
        <w:spacing w:before="280" w:after="280"/>
        <w:rPr>
          <w:rFonts w:eastAsia="Times New Roman"/>
          <w:color w:val="000000"/>
        </w:rPr>
      </w:pPr>
      <w:bookmarkStart w:id="99" w:name="__RefHeading___Toc31871_2034561403"/>
      <w:bookmarkStart w:id="100" w:name="_Toc85903795"/>
      <w:bookmarkEnd w:id="99"/>
      <w:proofErr w:type="spellStart"/>
      <w:r>
        <w:rPr>
          <w:rStyle w:val="Heading1Char"/>
          <w:color w:val="000000"/>
        </w:rPr>
        <w:t>ggplot</w:t>
      </w:r>
      <w:proofErr w:type="spellEnd"/>
      <w:r>
        <w:rPr>
          <w:rStyle w:val="Heading1Char"/>
          <w:color w:val="000000"/>
        </w:rPr>
        <w:t>()</w:t>
      </w:r>
      <w:bookmarkEnd w:id="100"/>
    </w:p>
    <w:p w14:paraId="6C42A280" w14:textId="77777777" w:rsidR="004F2A5C" w:rsidRDefault="004F2A5C" w:rsidP="004F2A5C">
      <w:pPr>
        <w:spacing w:before="280" w:after="280"/>
        <w:rPr>
          <w:color w:val="000000"/>
        </w:rPr>
      </w:pPr>
      <w:r>
        <w:rPr>
          <w:color w:val="000000"/>
        </w:rPr>
        <w:t xml:space="preserve">El comando de apertura de cualquier gráfico ggplot2 es </w:t>
      </w:r>
      <w:proofErr w:type="spellStart"/>
      <w:r>
        <w:rPr>
          <w:rStyle w:val="Heading1Char"/>
          <w:color w:val="000000"/>
        </w:rPr>
        <w:t>ggplot</w:t>
      </w:r>
      <w:proofErr w:type="spellEnd"/>
      <w:r>
        <w:rPr>
          <w:rStyle w:val="Heading1Char"/>
          <w:color w:val="000000"/>
        </w:rPr>
        <w:t>()</w:t>
      </w:r>
      <w:r>
        <w:rPr>
          <w:color w:val="000000"/>
        </w:rPr>
        <w:t xml:space="preserve">. Este comando simplemente crea un lienzo en blanco sobre el que añadir capas. Se "abre" el camino para añadir más capas con un símbolo </w:t>
      </w:r>
      <w:r>
        <w:rPr>
          <w:rStyle w:val="Heading1Char"/>
          <w:color w:val="000000"/>
        </w:rPr>
        <w:t>+</w:t>
      </w:r>
      <w:r>
        <w:rPr>
          <w:color w:val="000000"/>
        </w:rPr>
        <w:t>.</w:t>
      </w:r>
    </w:p>
    <w:p w14:paraId="5360FF30" w14:textId="66DBB16D" w:rsidR="004F2A5C" w:rsidRDefault="004F2A5C" w:rsidP="004F2A5C">
      <w:pPr>
        <w:spacing w:before="280" w:after="280"/>
        <w:rPr>
          <w:color w:val="000000"/>
        </w:rPr>
      </w:pPr>
      <w:r>
        <w:rPr>
          <w:color w:val="000000"/>
        </w:rPr>
        <w:lastRenderedPageBreak/>
        <w:t xml:space="preserve">Normalmente, el comando </w:t>
      </w:r>
      <w:proofErr w:type="spellStart"/>
      <w:r>
        <w:rPr>
          <w:rStyle w:val="Heading1Char"/>
          <w:color w:val="000000"/>
        </w:rPr>
        <w:t>ggplot</w:t>
      </w:r>
      <w:proofErr w:type="spellEnd"/>
      <w:r>
        <w:rPr>
          <w:rStyle w:val="Heading1Char"/>
          <w:color w:val="000000"/>
        </w:rPr>
        <w:t xml:space="preserve">() </w:t>
      </w:r>
      <w:r>
        <w:rPr>
          <w:color w:val="000000"/>
        </w:rPr>
        <w:t xml:space="preserve">incluye el argumento </w:t>
      </w:r>
      <w:r>
        <w:rPr>
          <w:rStyle w:val="Heading1Char"/>
          <w:color w:val="000000"/>
        </w:rPr>
        <w:t xml:space="preserve">data = </w:t>
      </w:r>
      <w:r>
        <w:rPr>
          <w:color w:val="000000"/>
        </w:rPr>
        <w:t xml:space="preserve">para el gráfico. Esto establece el conjunto de datos </w:t>
      </w:r>
      <w:del w:id="101" w:author="Ximena Tolosa" w:date="2021-10-24T01:50:00Z">
        <w:r w:rsidDel="00043D70">
          <w:rPr>
            <w:color w:val="000000"/>
          </w:rPr>
          <w:delText xml:space="preserve">por defecto </w:delText>
        </w:r>
      </w:del>
      <w:r>
        <w:rPr>
          <w:color w:val="000000"/>
        </w:rPr>
        <w:t xml:space="preserve">que se utilizará </w:t>
      </w:r>
      <w:ins w:id="102" w:author="Ximena Tolosa" w:date="2021-10-24T01:50:00Z">
        <w:r w:rsidR="00043D70">
          <w:rPr>
            <w:color w:val="000000"/>
          </w:rPr>
          <w:t xml:space="preserve">de manera </w:t>
        </w:r>
        <w:commentRangeStart w:id="103"/>
        <w:r w:rsidR="00043D70">
          <w:rPr>
            <w:color w:val="000000"/>
          </w:rPr>
          <w:t xml:space="preserve">predeterminada </w:t>
        </w:r>
        <w:commentRangeEnd w:id="103"/>
        <w:r w:rsidR="00043D70">
          <w:rPr>
            <w:rStyle w:val="CommentReference"/>
          </w:rPr>
          <w:commentReference w:id="103"/>
        </w:r>
      </w:ins>
      <w:r>
        <w:rPr>
          <w:color w:val="000000"/>
        </w:rPr>
        <w:t>para las capas posteriores del gráfico.</w:t>
      </w:r>
    </w:p>
    <w:p w14:paraId="4B2AA37D" w14:textId="77777777" w:rsidR="004F2A5C" w:rsidRDefault="004F2A5C" w:rsidP="004F2A5C">
      <w:pPr>
        <w:spacing w:before="280" w:after="280"/>
        <w:rPr>
          <w:color w:val="000000"/>
        </w:rPr>
      </w:pPr>
      <w:r>
        <w:rPr>
          <w:color w:val="000000"/>
        </w:rPr>
        <w:t xml:space="preserve">Este comando terminará con un </w:t>
      </w:r>
      <w:r>
        <w:rPr>
          <w:rStyle w:val="Heading1Char"/>
          <w:color w:val="000000"/>
        </w:rPr>
        <w:t xml:space="preserve">+ </w:t>
      </w:r>
      <w:r>
        <w:rPr>
          <w:color w:val="000000"/>
        </w:rPr>
        <w:t xml:space="preserve">después de su paréntesis de cierre. Esto deja el comando "abierto". El </w:t>
      </w:r>
      <w:proofErr w:type="spellStart"/>
      <w:r>
        <w:rPr>
          <w:color w:val="000000"/>
        </w:rPr>
        <w:t>ggplot</w:t>
      </w:r>
      <w:proofErr w:type="spellEnd"/>
      <w:r>
        <w:rPr>
          <w:color w:val="000000"/>
        </w:rPr>
        <w:t xml:space="preserve"> sólo se ejecutará/aparecerá cuando el comando completo incluya una capa final </w:t>
      </w:r>
      <w:r>
        <w:rPr>
          <w:rStyle w:val="Destacado"/>
          <w:color w:val="000000"/>
        </w:rPr>
        <w:t xml:space="preserve">sin </w:t>
      </w:r>
      <w:r>
        <w:rPr>
          <w:color w:val="000000"/>
        </w:rPr>
        <w:t xml:space="preserve">un </w:t>
      </w:r>
      <w:r>
        <w:rPr>
          <w:rStyle w:val="Heading1Char"/>
          <w:color w:val="000000"/>
        </w:rPr>
        <w:t xml:space="preserve">+ </w:t>
      </w:r>
      <w:r>
        <w:rPr>
          <w:color w:val="000000"/>
        </w:rPr>
        <w:t>al final.</w:t>
      </w:r>
    </w:p>
    <w:p w14:paraId="3DCEBE17" w14:textId="77777777" w:rsidR="004F2A5C" w:rsidRDefault="004F2A5C" w:rsidP="004F2A5C">
      <w:pPr>
        <w:pStyle w:val="Heading2"/>
        <w:spacing w:before="280" w:after="280"/>
        <w:rPr>
          <w:rFonts w:eastAsia="Times New Roman"/>
          <w:color w:val="000000"/>
        </w:rPr>
      </w:pPr>
      <w:bookmarkStart w:id="104" w:name="__RefHeading___Toc31873_2034561403"/>
      <w:bookmarkStart w:id="105" w:name="_Toc85903796"/>
      <w:bookmarkEnd w:id="104"/>
      <w:proofErr w:type="spellStart"/>
      <w:r w:rsidRPr="001455B0">
        <w:rPr>
          <w:rFonts w:eastAsia="Times New Roman"/>
          <w:color w:val="000000"/>
        </w:rPr>
        <w:t>Geoms</w:t>
      </w:r>
      <w:bookmarkEnd w:id="105"/>
      <w:proofErr w:type="spellEnd"/>
    </w:p>
    <w:p w14:paraId="3F5F3D5D" w14:textId="3E3273D9" w:rsidR="004F2A5C" w:rsidRDefault="004F2A5C" w:rsidP="004F2A5C">
      <w:pPr>
        <w:spacing w:before="280" w:after="280"/>
        <w:rPr>
          <w:color w:val="000000"/>
        </w:rPr>
      </w:pPr>
      <w:r>
        <w:rPr>
          <w:color w:val="000000"/>
        </w:rPr>
        <w:t>Un lienzo en blanco no es suficiente: necesitamos crear geometrías (formas</w:t>
      </w:r>
      <w:ins w:id="106" w:author="Ximena Tolosa" w:date="2021-10-24T12:15:00Z">
        <w:r w:rsidR="001455B0">
          <w:rPr>
            <w:color w:val="000000"/>
          </w:rPr>
          <w:t xml:space="preserve"> o tipo</w:t>
        </w:r>
      </w:ins>
      <w:ins w:id="107" w:author="Ximena Tolosa" w:date="2021-10-24T12:16:00Z">
        <w:r w:rsidR="001455B0">
          <w:rPr>
            <w:color w:val="000000"/>
          </w:rPr>
          <w:t xml:space="preserve">s de </w:t>
        </w:r>
        <w:proofErr w:type="spellStart"/>
        <w:r w:rsidR="001455B0">
          <w:rPr>
            <w:color w:val="000000"/>
          </w:rPr>
          <w:t>grafico</w:t>
        </w:r>
      </w:ins>
      <w:proofErr w:type="spellEnd"/>
      <w:r>
        <w:rPr>
          <w:color w:val="000000"/>
        </w:rPr>
        <w:t>) a partir de nuestros datos (por ejemplo, gráficos de barras, histogramas, gráficos de dispersión, gráficos de caja).</w:t>
      </w:r>
    </w:p>
    <w:p w14:paraId="43C1FDCA" w14:textId="58D69F24" w:rsidR="004F2A5C" w:rsidRDefault="004F2A5C" w:rsidP="004F2A5C">
      <w:pPr>
        <w:spacing w:before="280" w:after="280"/>
        <w:rPr>
          <w:color w:val="000000"/>
        </w:rPr>
      </w:pPr>
      <w:r>
        <w:rPr>
          <w:color w:val="000000"/>
        </w:rPr>
        <w:t>Esto se hace añadiendo capas "</w:t>
      </w:r>
      <w:proofErr w:type="spellStart"/>
      <w:r>
        <w:rPr>
          <w:color w:val="000000"/>
        </w:rPr>
        <w:t>geoms</w:t>
      </w:r>
      <w:proofErr w:type="spellEnd"/>
      <w:r>
        <w:rPr>
          <w:color w:val="000000"/>
        </w:rPr>
        <w:t xml:space="preserve">" al comando inicial </w:t>
      </w:r>
      <w:proofErr w:type="spellStart"/>
      <w:r>
        <w:rPr>
          <w:rStyle w:val="Heading1Char"/>
          <w:color w:val="000000"/>
        </w:rPr>
        <w:t>ggplot</w:t>
      </w:r>
      <w:proofErr w:type="spellEnd"/>
      <w:r>
        <w:rPr>
          <w:rStyle w:val="Heading1Char"/>
          <w:color w:val="000000"/>
        </w:rPr>
        <w:t>()</w:t>
      </w:r>
      <w:r>
        <w:rPr>
          <w:color w:val="000000"/>
        </w:rPr>
        <w:t xml:space="preserve">. Hay muchas funciones de </w:t>
      </w:r>
      <w:r>
        <w:rPr>
          <w:rStyle w:val="Strong"/>
          <w:color w:val="000000"/>
        </w:rPr>
        <w:t xml:space="preserve">ggplot2 </w:t>
      </w:r>
      <w:r>
        <w:rPr>
          <w:color w:val="000000"/>
        </w:rPr>
        <w:t>que crean "</w:t>
      </w:r>
      <w:proofErr w:type="spellStart"/>
      <w:r>
        <w:rPr>
          <w:color w:val="000000"/>
        </w:rPr>
        <w:t>geoms</w:t>
      </w:r>
      <w:proofErr w:type="spellEnd"/>
      <w:r>
        <w:rPr>
          <w:color w:val="000000"/>
        </w:rPr>
        <w:t>". Cada una de estas funciones comienza con "</w:t>
      </w:r>
      <w:proofErr w:type="spellStart"/>
      <w:r>
        <w:rPr>
          <w:color w:val="000000"/>
        </w:rPr>
        <w:t>geom</w:t>
      </w:r>
      <w:proofErr w:type="spellEnd"/>
      <w:r>
        <w:rPr>
          <w:color w:val="000000"/>
        </w:rPr>
        <w:t xml:space="preserve">_", por lo que nos referiremos a ellas genéricamente como </w:t>
      </w:r>
      <w:proofErr w:type="spellStart"/>
      <w:r>
        <w:rPr>
          <w:rStyle w:val="Heading1Char"/>
          <w:color w:val="000000"/>
        </w:rPr>
        <w:t>geom_XXXX</w:t>
      </w:r>
      <w:proofErr w:type="spellEnd"/>
      <w:r>
        <w:rPr>
          <w:rStyle w:val="Heading1Char"/>
          <w:color w:val="000000"/>
        </w:rPr>
        <w:t>()</w:t>
      </w:r>
      <w:r>
        <w:rPr>
          <w:color w:val="000000"/>
        </w:rPr>
        <w:t xml:space="preserve">. Hay más de 40 </w:t>
      </w:r>
      <w:proofErr w:type="spellStart"/>
      <w:r>
        <w:rPr>
          <w:color w:val="000000"/>
        </w:rPr>
        <w:t>geoms</w:t>
      </w:r>
      <w:proofErr w:type="spellEnd"/>
      <w:ins w:id="108" w:author="Ximena Tolosa" w:date="2021-10-24T12:17:00Z">
        <w:r w:rsidR="001455B0">
          <w:rPr>
            <w:color w:val="000000"/>
          </w:rPr>
          <w:t xml:space="preserve"> disponibles</w:t>
        </w:r>
      </w:ins>
      <w:r>
        <w:rPr>
          <w:color w:val="000000"/>
        </w:rPr>
        <w:t xml:space="preserve"> en </w:t>
      </w:r>
      <w:r>
        <w:rPr>
          <w:rStyle w:val="Strong"/>
          <w:color w:val="000000"/>
        </w:rPr>
        <w:t xml:space="preserve">ggplot2 </w:t>
      </w:r>
      <w:r>
        <w:rPr>
          <w:color w:val="000000"/>
        </w:rPr>
        <w:t xml:space="preserve">y muchos otros creados por aficionados. Véalos en la </w:t>
      </w:r>
      <w:hyperlink r:id="rId13">
        <w:r>
          <w:rPr>
            <w:rStyle w:val="EnlacedeInternet"/>
          </w:rPr>
          <w:t>galería de ggplot2</w:t>
        </w:r>
      </w:hyperlink>
      <w:r>
        <w:rPr>
          <w:color w:val="000000"/>
        </w:rPr>
        <w:t xml:space="preserve">. Algunos </w:t>
      </w:r>
      <w:proofErr w:type="spellStart"/>
      <w:r>
        <w:rPr>
          <w:color w:val="000000"/>
        </w:rPr>
        <w:t>geoms</w:t>
      </w:r>
      <w:proofErr w:type="spellEnd"/>
      <w:r>
        <w:rPr>
          <w:color w:val="000000"/>
        </w:rPr>
        <w:t xml:space="preserve"> </w:t>
      </w:r>
      <w:ins w:id="109" w:author="Ximena Tolosa" w:date="2021-10-24T12:18:00Z">
        <w:r w:rsidR="001455B0">
          <w:rPr>
            <w:color w:val="000000"/>
          </w:rPr>
          <w:t xml:space="preserve">de uso </w:t>
        </w:r>
      </w:ins>
      <w:proofErr w:type="spellStart"/>
      <w:r>
        <w:rPr>
          <w:color w:val="000000"/>
        </w:rPr>
        <w:t>comun</w:t>
      </w:r>
      <w:proofErr w:type="spellEnd"/>
      <w:del w:id="110" w:author="Ximena Tolosa" w:date="2021-10-24T12:18:00Z">
        <w:r w:rsidDel="001455B0">
          <w:rPr>
            <w:color w:val="000000"/>
          </w:rPr>
          <w:delText>es</w:delText>
        </w:r>
      </w:del>
      <w:r>
        <w:rPr>
          <w:color w:val="000000"/>
        </w:rPr>
        <w:t xml:space="preserve"> se enumeran a continuación:</w:t>
      </w:r>
    </w:p>
    <w:p w14:paraId="04320288" w14:textId="77777777" w:rsidR="004F2A5C" w:rsidRDefault="004F2A5C" w:rsidP="00144256">
      <w:pPr>
        <w:numPr>
          <w:ilvl w:val="0"/>
          <w:numId w:val="3"/>
        </w:numPr>
        <w:spacing w:beforeAutospacing="1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Histogramas - </w:t>
      </w:r>
      <w:proofErr w:type="spellStart"/>
      <w:r>
        <w:rPr>
          <w:rStyle w:val="Heading1Char"/>
          <w:color w:val="000000"/>
        </w:rPr>
        <w:t>geom_histogram</w:t>
      </w:r>
      <w:proofErr w:type="spellEnd"/>
      <w:del w:id="111" w:author="Ximena Tolosa" w:date="2021-10-24T12:18:00Z">
        <w:r w:rsidDel="001455B0">
          <w:rPr>
            <w:rStyle w:val="Heading1Char"/>
            <w:color w:val="000000"/>
          </w:rPr>
          <w:delText>a</w:delText>
        </w:r>
      </w:del>
      <w:r>
        <w:rPr>
          <w:rStyle w:val="Heading1Char"/>
          <w:color w:val="000000"/>
        </w:rPr>
        <w:t>()</w:t>
      </w:r>
    </w:p>
    <w:p w14:paraId="0D97CE36" w14:textId="77777777" w:rsidR="004F2A5C" w:rsidRDefault="004F2A5C" w:rsidP="00144256">
      <w:pPr>
        <w:numPr>
          <w:ilvl w:val="0"/>
          <w:numId w:val="3"/>
        </w:num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Gráficos de barras - </w:t>
      </w:r>
      <w:proofErr w:type="spellStart"/>
      <w:r>
        <w:rPr>
          <w:rStyle w:val="Heading1Char"/>
          <w:color w:val="000000"/>
        </w:rPr>
        <w:t>geom_bar</w:t>
      </w:r>
      <w:proofErr w:type="spellEnd"/>
      <w:r>
        <w:rPr>
          <w:rStyle w:val="Heading1Char"/>
          <w:color w:val="000000"/>
        </w:rPr>
        <w:t xml:space="preserve">() </w:t>
      </w:r>
      <w:r>
        <w:rPr>
          <w:rFonts w:eastAsia="Times New Roman"/>
          <w:color w:val="000000"/>
        </w:rPr>
        <w:t xml:space="preserve">o </w:t>
      </w:r>
      <w:proofErr w:type="spellStart"/>
      <w:r>
        <w:rPr>
          <w:rStyle w:val="Heading1Char"/>
          <w:color w:val="000000"/>
        </w:rPr>
        <w:t>geom_col</w:t>
      </w:r>
      <w:proofErr w:type="spellEnd"/>
      <w:r>
        <w:rPr>
          <w:rStyle w:val="Heading1Char"/>
          <w:color w:val="000000"/>
        </w:rPr>
        <w:t xml:space="preserve">() </w:t>
      </w:r>
      <w:r>
        <w:rPr>
          <w:rFonts w:eastAsia="Times New Roman"/>
          <w:color w:val="000000"/>
        </w:rPr>
        <w:t xml:space="preserve">(véase </w:t>
      </w:r>
      <w:hyperlink w:anchor="ggplot_basics_bars">
        <w:r>
          <w:rPr>
            <w:rStyle w:val="EnlacedeInternet"/>
            <w:rFonts w:eastAsia="Times New Roman"/>
          </w:rPr>
          <w:t>la sección "Gráfico de barras"</w:t>
        </w:r>
      </w:hyperlink>
      <w:r>
        <w:rPr>
          <w:rFonts w:eastAsia="Times New Roman"/>
          <w:color w:val="000000"/>
        </w:rPr>
        <w:t>)</w:t>
      </w:r>
    </w:p>
    <w:p w14:paraId="13CEA6F1" w14:textId="77777777" w:rsidR="004F2A5C" w:rsidRDefault="004F2A5C" w:rsidP="00144256">
      <w:pPr>
        <w:numPr>
          <w:ilvl w:val="0"/>
          <w:numId w:val="3"/>
        </w:num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Gráficos de caja - </w:t>
      </w:r>
      <w:proofErr w:type="spellStart"/>
      <w:r>
        <w:rPr>
          <w:rStyle w:val="Heading1Char"/>
          <w:color w:val="000000"/>
        </w:rPr>
        <w:t>geom_boxplot</w:t>
      </w:r>
      <w:proofErr w:type="spellEnd"/>
      <w:r>
        <w:rPr>
          <w:rStyle w:val="Heading1Char"/>
          <w:color w:val="000000"/>
        </w:rPr>
        <w:t>()</w:t>
      </w:r>
    </w:p>
    <w:p w14:paraId="79E71D4D" w14:textId="77777777" w:rsidR="004F2A5C" w:rsidRDefault="004F2A5C" w:rsidP="00144256">
      <w:pPr>
        <w:numPr>
          <w:ilvl w:val="0"/>
          <w:numId w:val="3"/>
        </w:num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Puntos (por ejemplo, gráficos de dispersión) - </w:t>
      </w:r>
      <w:proofErr w:type="spellStart"/>
      <w:r>
        <w:rPr>
          <w:rStyle w:val="Heading1Char"/>
          <w:color w:val="000000"/>
        </w:rPr>
        <w:t>geom_point</w:t>
      </w:r>
      <w:proofErr w:type="spellEnd"/>
      <w:r>
        <w:rPr>
          <w:rStyle w:val="Heading1Char"/>
          <w:color w:val="000000"/>
        </w:rPr>
        <w:t>()</w:t>
      </w:r>
    </w:p>
    <w:p w14:paraId="325C0431" w14:textId="77777777" w:rsidR="004F2A5C" w:rsidRDefault="004F2A5C" w:rsidP="00144256">
      <w:pPr>
        <w:numPr>
          <w:ilvl w:val="0"/>
          <w:numId w:val="3"/>
        </w:num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Gráficos de líneas - </w:t>
      </w:r>
      <w:proofErr w:type="spellStart"/>
      <w:r>
        <w:rPr>
          <w:rStyle w:val="Heading1Char"/>
          <w:color w:val="000000"/>
        </w:rPr>
        <w:t>geom_line</w:t>
      </w:r>
      <w:proofErr w:type="spellEnd"/>
      <w:r>
        <w:rPr>
          <w:rStyle w:val="Heading1Char"/>
          <w:color w:val="000000"/>
        </w:rPr>
        <w:t xml:space="preserve">() </w:t>
      </w:r>
      <w:r>
        <w:rPr>
          <w:rFonts w:eastAsia="Times New Roman"/>
          <w:color w:val="000000"/>
        </w:rPr>
        <w:t xml:space="preserve">o </w:t>
      </w:r>
      <w:proofErr w:type="spellStart"/>
      <w:r>
        <w:rPr>
          <w:rStyle w:val="Heading1Char"/>
          <w:color w:val="000000"/>
        </w:rPr>
        <w:t>geom_path</w:t>
      </w:r>
      <w:proofErr w:type="spellEnd"/>
      <w:r>
        <w:rPr>
          <w:rStyle w:val="Heading1Char"/>
          <w:color w:val="000000"/>
        </w:rPr>
        <w:t>()</w:t>
      </w:r>
    </w:p>
    <w:p w14:paraId="0F1990F7" w14:textId="77777777" w:rsidR="004F2A5C" w:rsidRDefault="004F2A5C" w:rsidP="00144256">
      <w:pPr>
        <w:numPr>
          <w:ilvl w:val="0"/>
          <w:numId w:val="3"/>
        </w:numPr>
        <w:spacing w:afterAutospacing="1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Líneas de tendencia - </w:t>
      </w:r>
      <w:proofErr w:type="spellStart"/>
      <w:r>
        <w:rPr>
          <w:rStyle w:val="Heading1Char"/>
          <w:color w:val="000000"/>
        </w:rPr>
        <w:t>geom_smooth</w:t>
      </w:r>
      <w:proofErr w:type="spellEnd"/>
      <w:r>
        <w:rPr>
          <w:rStyle w:val="Heading1Char"/>
          <w:color w:val="000000"/>
        </w:rPr>
        <w:t>()</w:t>
      </w:r>
    </w:p>
    <w:p w14:paraId="62DAF9F1" w14:textId="06470962" w:rsidR="004F2A5C" w:rsidRDefault="004F2A5C" w:rsidP="004F2A5C">
      <w:pPr>
        <w:spacing w:before="280" w:after="280"/>
        <w:rPr>
          <w:color w:val="000000"/>
        </w:rPr>
      </w:pPr>
      <w:r>
        <w:rPr>
          <w:color w:val="000000"/>
        </w:rPr>
        <w:t xml:space="preserve">En un gráfico se pueden </w:t>
      </w:r>
      <w:del w:id="112" w:author="Ximena Tolosa" w:date="2021-10-24T12:20:00Z">
        <w:r w:rsidDel="001455B0">
          <w:rPr>
            <w:color w:val="000000"/>
          </w:rPr>
          <w:delText xml:space="preserve">mostrar </w:delText>
        </w:r>
      </w:del>
      <w:ins w:id="113" w:author="Ximena Tolosa" w:date="2021-10-24T12:20:00Z">
        <w:r w:rsidR="001455B0">
          <w:rPr>
            <w:color w:val="000000"/>
          </w:rPr>
          <w:t xml:space="preserve">exponer </w:t>
        </w:r>
      </w:ins>
      <w:r>
        <w:rPr>
          <w:color w:val="000000"/>
        </w:rPr>
        <w:t xml:space="preserve">uno o varios </w:t>
      </w:r>
      <w:proofErr w:type="spellStart"/>
      <w:r>
        <w:rPr>
          <w:color w:val="000000"/>
        </w:rPr>
        <w:t>geoms</w:t>
      </w:r>
      <w:proofErr w:type="spellEnd"/>
      <w:r>
        <w:rPr>
          <w:color w:val="000000"/>
        </w:rPr>
        <w:t xml:space="preserve">. Cada uno se añade a los comandos anteriores </w:t>
      </w:r>
      <w:r>
        <w:rPr>
          <w:rStyle w:val="Strong"/>
          <w:color w:val="000000"/>
        </w:rPr>
        <w:t xml:space="preserve">de ggplot2 </w:t>
      </w:r>
      <w:r>
        <w:rPr>
          <w:color w:val="000000"/>
        </w:rPr>
        <w:t xml:space="preserve">con un </w:t>
      </w:r>
      <w:r>
        <w:rPr>
          <w:rStyle w:val="Heading1Char"/>
          <w:color w:val="000000"/>
        </w:rPr>
        <w:t>+</w:t>
      </w:r>
      <w:r>
        <w:rPr>
          <w:color w:val="000000"/>
        </w:rPr>
        <w:t xml:space="preserve">, y se </w:t>
      </w:r>
      <w:del w:id="114" w:author="Ximena Tolosa" w:date="2021-10-24T12:21:00Z">
        <w:r w:rsidDel="001455B0">
          <w:rPr>
            <w:color w:val="000000"/>
          </w:rPr>
          <w:delText xml:space="preserve">trazan </w:delText>
        </w:r>
      </w:del>
      <w:ins w:id="115" w:author="Ximena Tolosa" w:date="2021-10-24T12:21:00Z">
        <w:r w:rsidR="001455B0">
          <w:rPr>
            <w:color w:val="000000"/>
          </w:rPr>
          <w:t xml:space="preserve">agregan </w:t>
        </w:r>
      </w:ins>
      <w:r>
        <w:rPr>
          <w:color w:val="000000"/>
        </w:rPr>
        <w:t xml:space="preserve">secuencialmente de manera que los </w:t>
      </w:r>
      <w:proofErr w:type="spellStart"/>
      <w:r>
        <w:rPr>
          <w:color w:val="000000"/>
        </w:rPr>
        <w:t>geoms</w:t>
      </w:r>
      <w:proofErr w:type="spellEnd"/>
      <w:r>
        <w:rPr>
          <w:color w:val="000000"/>
        </w:rPr>
        <w:t xml:space="preserve"> posteriores se trazan encima de los anteriores.</w:t>
      </w:r>
    </w:p>
    <w:p w14:paraId="05B384D2" w14:textId="77777777" w:rsidR="004F2A5C" w:rsidRDefault="004F2A5C" w:rsidP="004F2A5C">
      <w:pPr>
        <w:pStyle w:val="Heading2"/>
        <w:spacing w:before="280" w:after="280"/>
        <w:rPr>
          <w:rFonts w:eastAsia="Times New Roman"/>
          <w:color w:val="000000"/>
        </w:rPr>
      </w:pPr>
      <w:bookmarkStart w:id="116" w:name="__RefHeading___Toc31875_2034561403"/>
      <w:bookmarkStart w:id="117" w:name="_Toc85903797"/>
      <w:bookmarkEnd w:id="116"/>
      <w:r>
        <w:rPr>
          <w:rFonts w:eastAsia="Times New Roman"/>
          <w:color w:val="000000"/>
        </w:rPr>
        <w:t xml:space="preserve">Asignación de datos al </w:t>
      </w:r>
      <w:commentRangeStart w:id="118"/>
      <w:r>
        <w:rPr>
          <w:rFonts w:eastAsia="Times New Roman"/>
          <w:color w:val="000000"/>
        </w:rPr>
        <w:t>gráfico</w:t>
      </w:r>
      <w:bookmarkEnd w:id="117"/>
      <w:commentRangeEnd w:id="118"/>
      <w:r w:rsidR="00CB4DB1">
        <w:rPr>
          <w:rStyle w:val="CommentReference"/>
          <w:b w:val="0"/>
          <w:bCs w:val="0"/>
        </w:rPr>
        <w:commentReference w:id="118"/>
      </w:r>
    </w:p>
    <w:p w14:paraId="52FB1FD7" w14:textId="4124205D" w:rsidR="004F2A5C" w:rsidRDefault="004F2A5C" w:rsidP="004F2A5C">
      <w:pPr>
        <w:spacing w:before="280" w:after="280"/>
        <w:rPr>
          <w:color w:val="000000"/>
        </w:rPr>
      </w:pPr>
      <w:r>
        <w:rPr>
          <w:color w:val="000000"/>
        </w:rPr>
        <w:lastRenderedPageBreak/>
        <w:t xml:space="preserve">A la mayoría de las funciones </w:t>
      </w:r>
      <w:proofErr w:type="spellStart"/>
      <w:r>
        <w:rPr>
          <w:color w:val="000000"/>
        </w:rPr>
        <w:t>geom</w:t>
      </w:r>
      <w:proofErr w:type="spellEnd"/>
      <w:r>
        <w:rPr>
          <w:color w:val="000000"/>
        </w:rPr>
        <w:t xml:space="preserve"> hay que </w:t>
      </w:r>
      <w:del w:id="119" w:author="Ximena Tolosa" w:date="2021-10-24T12:34:00Z">
        <w:r w:rsidDel="00DA52F2">
          <w:rPr>
            <w:color w:val="000000"/>
          </w:rPr>
          <w:delText xml:space="preserve">decirles </w:delText>
        </w:r>
      </w:del>
      <w:ins w:id="120" w:author="Ximena Tolosa" w:date="2021-10-24T12:34:00Z">
        <w:r w:rsidR="00DA52F2">
          <w:rPr>
            <w:color w:val="000000"/>
          </w:rPr>
          <w:t xml:space="preserve">darle instrucciones sobre </w:t>
        </w:r>
      </w:ins>
      <w:r>
        <w:rPr>
          <w:rStyle w:val="Destacado"/>
          <w:color w:val="000000"/>
        </w:rPr>
        <w:t>qué</w:t>
      </w:r>
      <w:ins w:id="121" w:author="Ximena Tolosa" w:date="2021-10-24T12:42:00Z">
        <w:r w:rsidR="001F7D2A">
          <w:rPr>
            <w:rStyle w:val="Destacado"/>
            <w:color w:val="000000"/>
          </w:rPr>
          <w:t xml:space="preserve"> elementos</w:t>
        </w:r>
      </w:ins>
      <w:r>
        <w:rPr>
          <w:rStyle w:val="Destacado"/>
          <w:color w:val="000000"/>
        </w:rPr>
        <w:t xml:space="preserve"> utilizar </w:t>
      </w:r>
      <w:r>
        <w:rPr>
          <w:color w:val="000000"/>
        </w:rPr>
        <w:t>para crear sus formas, por lo que hay que indicarles cómo</w:t>
      </w:r>
      <w:ins w:id="122" w:author="Ximena Tolosa" w:date="2021-10-24T12:42:00Z">
        <w:r w:rsidR="001F7D2A">
          <w:rPr>
            <w:color w:val="000000"/>
          </w:rPr>
          <w:t xml:space="preserve"> se</w:t>
        </w:r>
      </w:ins>
      <w:r>
        <w:rPr>
          <w:color w:val="000000"/>
        </w:rPr>
        <w:t xml:space="preserve"> deben asignar las </w:t>
      </w:r>
      <w:r>
        <w:rPr>
          <w:rStyle w:val="Destacado"/>
          <w:color w:val="000000"/>
        </w:rPr>
        <w:t xml:space="preserve">columnas de los datos </w:t>
      </w:r>
      <w:r>
        <w:rPr>
          <w:color w:val="000000"/>
        </w:rPr>
        <w:t xml:space="preserve">a los </w:t>
      </w:r>
      <w:ins w:id="123" w:author="Ximena Tolosa" w:date="2021-10-24T12:35:00Z">
        <w:r w:rsidR="00DA52F2">
          <w:rPr>
            <w:color w:val="000000"/>
          </w:rPr>
          <w:t xml:space="preserve">distintos </w:t>
        </w:r>
      </w:ins>
      <w:r>
        <w:rPr>
          <w:color w:val="000000"/>
        </w:rPr>
        <w:t xml:space="preserve">componentes del gráfico, como los ejes, los colores de las formas, los tamaños de las formas, etc. Para la mayoría de las funciones </w:t>
      </w:r>
      <w:proofErr w:type="spellStart"/>
      <w:r>
        <w:rPr>
          <w:color w:val="000000"/>
        </w:rPr>
        <w:t>geom</w:t>
      </w:r>
      <w:proofErr w:type="spellEnd"/>
      <w:r>
        <w:rPr>
          <w:color w:val="000000"/>
        </w:rPr>
        <w:t xml:space="preserve">, los componentes </w:t>
      </w:r>
      <w:r>
        <w:rPr>
          <w:rStyle w:val="Destacado"/>
          <w:color w:val="000000"/>
        </w:rPr>
        <w:t xml:space="preserve">esenciales </w:t>
      </w:r>
      <w:r>
        <w:rPr>
          <w:color w:val="000000"/>
        </w:rPr>
        <w:t>que deben asignarse a las columnas de los datos son el eje x y (si es necesario) el eje y.</w:t>
      </w:r>
    </w:p>
    <w:p w14:paraId="070153C0" w14:textId="22CA7DB8" w:rsidR="004F2A5C" w:rsidRDefault="004F2A5C" w:rsidP="004F2A5C">
      <w:pPr>
        <w:spacing w:before="280" w:after="280"/>
        <w:rPr>
          <w:color w:val="000000"/>
        </w:rPr>
      </w:pPr>
      <w:r>
        <w:rPr>
          <w:color w:val="000000"/>
        </w:rPr>
        <w:t xml:space="preserve">Este "mapeo" </w:t>
      </w:r>
      <w:ins w:id="124" w:author="Ximena Tolosa" w:date="2021-10-24T12:36:00Z">
        <w:r w:rsidR="00DA52F2">
          <w:rPr>
            <w:color w:val="000000"/>
          </w:rPr>
          <w:t xml:space="preserve">(o </w:t>
        </w:r>
      </w:ins>
      <w:ins w:id="125" w:author="Ximena Tolosa" w:date="2021-10-24T12:37:00Z">
        <w:r w:rsidR="00DA52F2">
          <w:rPr>
            <w:color w:val="000000"/>
          </w:rPr>
          <w:t>asignación</w:t>
        </w:r>
      </w:ins>
      <w:ins w:id="126" w:author="Ximena Tolosa" w:date="2021-10-24T12:36:00Z">
        <w:r w:rsidR="00DA52F2">
          <w:rPr>
            <w:color w:val="000000"/>
          </w:rPr>
          <w:t xml:space="preserve">) </w:t>
        </w:r>
      </w:ins>
      <w:r>
        <w:rPr>
          <w:color w:val="000000"/>
        </w:rPr>
        <w:t xml:space="preserve">se produce con el argumento </w:t>
      </w:r>
      <w:proofErr w:type="spellStart"/>
      <w:r>
        <w:rPr>
          <w:color w:val="000000"/>
        </w:rPr>
        <w:t>mapping</w:t>
      </w:r>
      <w:proofErr w:type="spellEnd"/>
      <w:r>
        <w:rPr>
          <w:color w:val="000000"/>
        </w:rPr>
        <w:t xml:space="preserve"> </w:t>
      </w:r>
      <w:r>
        <w:rPr>
          <w:rStyle w:val="Heading1Char"/>
          <w:color w:val="000000"/>
        </w:rPr>
        <w:t>=</w:t>
      </w:r>
      <w:r>
        <w:rPr>
          <w:color w:val="000000"/>
        </w:rPr>
        <w:t xml:space="preserve">. Los mapeos que proporcione a </w:t>
      </w:r>
      <w:proofErr w:type="spellStart"/>
      <w:r>
        <w:rPr>
          <w:rStyle w:val="Heading1Char"/>
          <w:color w:val="000000"/>
        </w:rPr>
        <w:t>mapping</w:t>
      </w:r>
      <w:proofErr w:type="spellEnd"/>
      <w:r>
        <w:rPr>
          <w:rStyle w:val="Heading1Char"/>
          <w:color w:val="000000"/>
        </w:rPr>
        <w:t xml:space="preserve"> </w:t>
      </w:r>
      <w:r>
        <w:rPr>
          <w:color w:val="000000"/>
        </w:rPr>
        <w:t xml:space="preserve">deben estar envueltos en la función </w:t>
      </w:r>
      <w:r>
        <w:rPr>
          <w:rStyle w:val="Heading1Char"/>
          <w:color w:val="000000"/>
        </w:rPr>
        <w:t>aes()</w:t>
      </w:r>
      <w:r>
        <w:rPr>
          <w:color w:val="000000"/>
        </w:rPr>
        <w:t xml:space="preserve">, por lo que </w:t>
      </w:r>
      <w:ins w:id="127" w:author="Ximena Tolosa" w:date="2021-10-24T12:38:00Z">
        <w:r w:rsidR="00DA52F2">
          <w:rPr>
            <w:color w:val="000000"/>
          </w:rPr>
          <w:t xml:space="preserve">hay que </w:t>
        </w:r>
      </w:ins>
      <w:r>
        <w:rPr>
          <w:color w:val="000000"/>
        </w:rPr>
        <w:t>escribir</w:t>
      </w:r>
      <w:del w:id="128" w:author="Ximena Tolosa" w:date="2021-10-24T12:38:00Z">
        <w:r w:rsidDel="00DA52F2">
          <w:rPr>
            <w:color w:val="000000"/>
          </w:rPr>
          <w:delText>ía</w:delText>
        </w:r>
      </w:del>
      <w:r>
        <w:rPr>
          <w:color w:val="000000"/>
        </w:rPr>
        <w:t xml:space="preserve"> algo como </w:t>
      </w:r>
      <w:proofErr w:type="spellStart"/>
      <w:r>
        <w:rPr>
          <w:rStyle w:val="Heading1Char"/>
          <w:color w:val="000000"/>
        </w:rPr>
        <w:t>mapping</w:t>
      </w:r>
      <w:proofErr w:type="spellEnd"/>
      <w:r>
        <w:rPr>
          <w:rStyle w:val="Heading1Char"/>
          <w:color w:val="000000"/>
        </w:rPr>
        <w:t xml:space="preserve"> = aes(x = col1, y = col2)</w:t>
      </w:r>
      <w:r>
        <w:rPr>
          <w:color w:val="000000"/>
        </w:rPr>
        <w:t>, como se muestra a continuación.</w:t>
      </w:r>
    </w:p>
    <w:p w14:paraId="58F69BA7" w14:textId="7CD93F84" w:rsidR="004F2A5C" w:rsidRDefault="004F2A5C" w:rsidP="004F2A5C">
      <w:pPr>
        <w:spacing w:before="280" w:after="280"/>
        <w:rPr>
          <w:color w:val="000000"/>
        </w:rPr>
      </w:pPr>
      <w:r>
        <w:rPr>
          <w:color w:val="000000"/>
        </w:rPr>
        <w:t xml:space="preserve">A continuación, en el comando </w:t>
      </w:r>
      <w:proofErr w:type="spellStart"/>
      <w:r>
        <w:rPr>
          <w:rStyle w:val="Heading1Char"/>
          <w:color w:val="000000"/>
        </w:rPr>
        <w:t>ggplot</w:t>
      </w:r>
      <w:proofErr w:type="spellEnd"/>
      <w:r>
        <w:rPr>
          <w:rStyle w:val="Heading1Char"/>
          <w:color w:val="000000"/>
        </w:rPr>
        <w:t xml:space="preserve">() </w:t>
      </w:r>
      <w:r>
        <w:rPr>
          <w:color w:val="000000"/>
        </w:rPr>
        <w:t xml:space="preserve">los datos se </w:t>
      </w:r>
      <w:del w:id="129" w:author="Ximena Tolosa" w:date="2021-10-24T13:16:00Z">
        <w:r w:rsidDel="00CB4DB1">
          <w:rPr>
            <w:color w:val="000000"/>
          </w:rPr>
          <w:delText xml:space="preserve">establecen </w:delText>
        </w:r>
      </w:del>
      <w:ins w:id="130" w:author="Ximena Tolosa" w:date="2021-10-24T13:16:00Z">
        <w:r w:rsidR="00CB4DB1">
          <w:rPr>
            <w:color w:val="000000"/>
          </w:rPr>
          <w:t xml:space="preserve">identifican </w:t>
        </w:r>
      </w:ins>
      <w:del w:id="131" w:author="Ximena Tolosa" w:date="2021-10-24T13:16:00Z">
        <w:r w:rsidDel="00CB4DB1">
          <w:rPr>
            <w:color w:val="000000"/>
          </w:rPr>
          <w:delText xml:space="preserve">como </w:delText>
        </w:r>
      </w:del>
      <w:ins w:id="132" w:author="Ximena Tolosa" w:date="2021-10-24T13:16:00Z">
        <w:r w:rsidR="00CB4DB1">
          <w:rPr>
            <w:color w:val="000000"/>
          </w:rPr>
          <w:t>uti</w:t>
        </w:r>
      </w:ins>
      <w:ins w:id="133" w:author="Ximena Tolosa" w:date="2021-10-24T13:17:00Z">
        <w:r w:rsidR="00CB4DB1">
          <w:rPr>
            <w:color w:val="000000"/>
          </w:rPr>
          <w:t>lizando el termino</w:t>
        </w:r>
      </w:ins>
      <w:ins w:id="134" w:author="Ximena Tolosa" w:date="2021-10-24T13:16:00Z">
        <w:r w:rsidR="00CB4DB1">
          <w:rPr>
            <w:color w:val="000000"/>
          </w:rPr>
          <w:t xml:space="preserve"> </w:t>
        </w:r>
      </w:ins>
      <w:commentRangeStart w:id="135"/>
      <w:r>
        <w:rPr>
          <w:color w:val="000000"/>
        </w:rPr>
        <w:t>linelist</w:t>
      </w:r>
      <w:r>
        <w:rPr>
          <w:rStyle w:val="Heading1Char"/>
          <w:color w:val="000000"/>
        </w:rPr>
        <w:t xml:space="preserve"> </w:t>
      </w:r>
      <w:commentRangeEnd w:id="135"/>
      <w:r w:rsidR="001F7D2A">
        <w:rPr>
          <w:rStyle w:val="CommentReference"/>
        </w:rPr>
        <w:commentReference w:id="135"/>
      </w:r>
      <w:del w:id="136" w:author="Ximena Tolosa" w:date="2021-10-24T13:17:00Z">
        <w:r w:rsidRPr="00DA52F2" w:rsidDel="00CB4DB1">
          <w:rPr>
            <w:rPrChange w:id="137" w:author="Ximena Tolosa" w:date="2021-10-24T12:40:00Z">
              <w:rPr>
                <w:rStyle w:val="Heading1Char"/>
                <w:color w:val="000000"/>
              </w:rPr>
            </w:rPrChange>
          </w:rPr>
          <w:delText>de</w:delText>
        </w:r>
        <w:r w:rsidDel="00CB4DB1">
          <w:rPr>
            <w:rStyle w:val="Heading1Char"/>
            <w:color w:val="000000"/>
          </w:rPr>
          <w:delText xml:space="preserve"> </w:delText>
        </w:r>
        <w:r w:rsidDel="00CB4DB1">
          <w:rPr>
            <w:color w:val="000000"/>
          </w:rPr>
          <w:delText>casos</w:delText>
        </w:r>
      </w:del>
      <w:r>
        <w:rPr>
          <w:color w:val="000000"/>
        </w:rPr>
        <w:t xml:space="preserve">. En el argumento </w:t>
      </w:r>
      <w:proofErr w:type="spellStart"/>
      <w:r>
        <w:rPr>
          <w:rStyle w:val="Heading1Char"/>
          <w:color w:val="000000"/>
        </w:rPr>
        <w:t>mapping</w:t>
      </w:r>
      <w:proofErr w:type="spellEnd"/>
      <w:r>
        <w:rPr>
          <w:rStyle w:val="Heading1Char"/>
          <w:color w:val="000000"/>
        </w:rPr>
        <w:t xml:space="preserve"> = aes() </w:t>
      </w:r>
      <w:r>
        <w:rPr>
          <w:color w:val="000000"/>
        </w:rPr>
        <w:t xml:space="preserve">la columna </w:t>
      </w:r>
      <w:del w:id="138" w:author="Ximena Tolosa" w:date="2021-10-24T12:40:00Z">
        <w:r w:rsidDel="00DA52F2">
          <w:rPr>
            <w:rStyle w:val="Heading1Char"/>
            <w:color w:val="000000"/>
          </w:rPr>
          <w:delText xml:space="preserve">edad </w:delText>
        </w:r>
      </w:del>
      <w:proofErr w:type="spellStart"/>
      <w:ins w:id="139" w:author="Ximena Tolosa" w:date="2021-10-24T12:40:00Z">
        <w:r w:rsidR="00DA52F2">
          <w:rPr>
            <w:rStyle w:val="Heading1Char"/>
            <w:color w:val="000000"/>
          </w:rPr>
          <w:t>age</w:t>
        </w:r>
        <w:proofErr w:type="spellEnd"/>
        <w:r w:rsidR="00DA52F2">
          <w:rPr>
            <w:rStyle w:val="Heading1Char"/>
            <w:color w:val="000000"/>
          </w:rPr>
          <w:t xml:space="preserve"> </w:t>
        </w:r>
      </w:ins>
      <w:r w:rsidRPr="00DA52F2">
        <w:rPr>
          <w:rPrChange w:id="140" w:author="Ximena Tolosa" w:date="2021-10-24T12:40:00Z">
            <w:rPr>
              <w:rStyle w:val="Heading1Char"/>
              <w:color w:val="000000"/>
            </w:rPr>
          </w:rPrChange>
        </w:rPr>
        <w:t xml:space="preserve">se asigna </w:t>
      </w:r>
      <w:r>
        <w:rPr>
          <w:color w:val="000000"/>
        </w:rPr>
        <w:t xml:space="preserve">al eje x, y la columna </w:t>
      </w:r>
      <w:proofErr w:type="spellStart"/>
      <w:r>
        <w:rPr>
          <w:rStyle w:val="Heading1Char"/>
          <w:color w:val="000000"/>
        </w:rPr>
        <w:t>wt_kg</w:t>
      </w:r>
      <w:proofErr w:type="spellEnd"/>
      <w:r>
        <w:rPr>
          <w:rStyle w:val="Heading1Char"/>
          <w:color w:val="000000"/>
        </w:rPr>
        <w:t xml:space="preserve"> </w:t>
      </w:r>
      <w:r w:rsidRPr="007A29DD">
        <w:rPr>
          <w:rPrChange w:id="141" w:author="Ximena Tolosa" w:date="2021-10-24T12:40:00Z">
            <w:rPr>
              <w:rStyle w:val="Heading1Char"/>
              <w:color w:val="000000"/>
            </w:rPr>
          </w:rPrChange>
        </w:rPr>
        <w:t xml:space="preserve">se asigna </w:t>
      </w:r>
      <w:r>
        <w:rPr>
          <w:color w:val="000000"/>
        </w:rPr>
        <w:t>al eje y.</w:t>
      </w:r>
    </w:p>
    <w:p w14:paraId="07BE4AA3" w14:textId="23EEC14A" w:rsidR="004F2A5C" w:rsidRDefault="004F2A5C" w:rsidP="004F2A5C">
      <w:pPr>
        <w:spacing w:before="280" w:after="280"/>
        <w:rPr>
          <w:color w:val="000000"/>
        </w:rPr>
      </w:pPr>
      <w:r>
        <w:rPr>
          <w:color w:val="000000"/>
        </w:rPr>
        <w:t xml:space="preserve">Después de </w:t>
      </w:r>
      <w:ins w:id="142" w:author="Ximena Tolosa" w:date="2021-10-24T13:18:00Z">
        <w:r w:rsidR="00CB4DB1">
          <w:rPr>
            <w:color w:val="000000"/>
          </w:rPr>
          <w:t xml:space="preserve">agregar </w:t>
        </w:r>
      </w:ins>
      <w:r>
        <w:rPr>
          <w:color w:val="000000"/>
        </w:rPr>
        <w:t xml:space="preserve">un </w:t>
      </w:r>
      <w:r>
        <w:rPr>
          <w:rStyle w:val="Heading1Char"/>
          <w:color w:val="000000"/>
        </w:rPr>
        <w:t>+</w:t>
      </w:r>
      <w:r>
        <w:rPr>
          <w:color w:val="000000"/>
        </w:rPr>
        <w:t xml:space="preserve">, los comandos de trazado </w:t>
      </w:r>
      <w:ins w:id="143" w:author="Ximena Tolosa" w:date="2021-10-24T13:18:00Z">
        <w:r w:rsidR="00CB4DB1">
          <w:rPr>
            <w:color w:val="000000"/>
          </w:rPr>
          <w:t xml:space="preserve">pueden </w:t>
        </w:r>
      </w:ins>
      <w:proofErr w:type="spellStart"/>
      <w:r>
        <w:rPr>
          <w:color w:val="000000"/>
        </w:rPr>
        <w:t>contin</w:t>
      </w:r>
      <w:del w:id="144" w:author="Ximena Tolosa" w:date="2021-10-24T13:18:00Z">
        <w:r w:rsidDel="00CB4DB1">
          <w:rPr>
            <w:color w:val="000000"/>
          </w:rPr>
          <w:delText>úan</w:delText>
        </w:r>
      </w:del>
      <w:ins w:id="145" w:author="Ximena Tolosa" w:date="2021-10-24T13:18:00Z">
        <w:r w:rsidR="00CB4DB1">
          <w:rPr>
            <w:color w:val="000000"/>
          </w:rPr>
          <w:t>ar</w:t>
        </w:r>
      </w:ins>
      <w:proofErr w:type="spellEnd"/>
      <w:r>
        <w:rPr>
          <w:color w:val="000000"/>
        </w:rPr>
        <w:t xml:space="preserve">. Se crea una forma </w:t>
      </w:r>
      <w:ins w:id="146" w:author="Ximena Tolosa" w:date="2021-10-24T13:18:00Z">
        <w:r w:rsidR="00CB4DB1">
          <w:rPr>
            <w:color w:val="000000"/>
          </w:rPr>
          <w:t xml:space="preserve">o tipo de grafico </w:t>
        </w:r>
      </w:ins>
      <w:r>
        <w:rPr>
          <w:color w:val="000000"/>
        </w:rPr>
        <w:t xml:space="preserve">con la función </w:t>
      </w:r>
      <w:ins w:id="147" w:author="Ximena Tolosa" w:date="2021-10-24T13:23:00Z">
        <w:r w:rsidR="0078266E">
          <w:rPr>
            <w:color w:val="000000"/>
          </w:rPr>
          <w:t xml:space="preserve">de </w:t>
        </w:r>
      </w:ins>
      <w:r>
        <w:rPr>
          <w:color w:val="000000"/>
        </w:rPr>
        <w:t>"</w:t>
      </w:r>
      <w:proofErr w:type="spellStart"/>
      <w:r>
        <w:rPr>
          <w:color w:val="000000"/>
        </w:rPr>
        <w:t>geom</w:t>
      </w:r>
      <w:proofErr w:type="spellEnd"/>
      <w:r>
        <w:rPr>
          <w:color w:val="000000"/>
        </w:rPr>
        <w:t>"</w:t>
      </w:r>
      <w:ins w:id="148" w:author="Ximena Tolosa" w:date="2021-10-24T13:23:00Z">
        <w:r w:rsidR="0078266E">
          <w:rPr>
            <w:color w:val="000000"/>
          </w:rPr>
          <w:t xml:space="preserve"> denominada</w:t>
        </w:r>
      </w:ins>
      <w:r>
        <w:rPr>
          <w:color w:val="000000"/>
        </w:rPr>
        <w:t xml:space="preserve"> </w:t>
      </w:r>
      <w:proofErr w:type="spellStart"/>
      <w:r>
        <w:rPr>
          <w:rStyle w:val="Heading1Char"/>
          <w:color w:val="000000"/>
        </w:rPr>
        <w:t>geom_point</w:t>
      </w:r>
      <w:proofErr w:type="spellEnd"/>
      <w:r>
        <w:rPr>
          <w:rStyle w:val="Heading1Char"/>
          <w:color w:val="000000"/>
        </w:rPr>
        <w:t>()</w:t>
      </w:r>
      <w:r>
        <w:rPr>
          <w:color w:val="000000"/>
        </w:rPr>
        <w:t xml:space="preserve">. Este </w:t>
      </w:r>
      <w:proofErr w:type="spellStart"/>
      <w:r>
        <w:rPr>
          <w:color w:val="000000"/>
        </w:rPr>
        <w:t>geom</w:t>
      </w:r>
      <w:proofErr w:type="spellEnd"/>
      <w:r>
        <w:rPr>
          <w:color w:val="000000"/>
        </w:rPr>
        <w:t xml:space="preserve"> </w:t>
      </w:r>
      <w:r>
        <w:rPr>
          <w:rStyle w:val="Destacado"/>
          <w:color w:val="000000"/>
        </w:rPr>
        <w:t xml:space="preserve">hereda </w:t>
      </w:r>
      <w:r>
        <w:rPr>
          <w:color w:val="000000"/>
        </w:rPr>
        <w:t xml:space="preserve">los mapeos del comando </w:t>
      </w:r>
      <w:proofErr w:type="spellStart"/>
      <w:r>
        <w:rPr>
          <w:rStyle w:val="Heading1Char"/>
          <w:color w:val="000000"/>
        </w:rPr>
        <w:t>ggplot</w:t>
      </w:r>
      <w:proofErr w:type="spellEnd"/>
      <w:r>
        <w:rPr>
          <w:rStyle w:val="Heading1Char"/>
          <w:color w:val="000000"/>
        </w:rPr>
        <w:t xml:space="preserve">() </w:t>
      </w:r>
      <w:r>
        <w:rPr>
          <w:color w:val="000000"/>
        </w:rPr>
        <w:t xml:space="preserve">anterior - conoce las asignaciones eje-columna y procede a visualizar esas relaciones como </w:t>
      </w:r>
      <w:r>
        <w:rPr>
          <w:rStyle w:val="Destacado"/>
          <w:color w:val="000000"/>
        </w:rPr>
        <w:t xml:space="preserve">puntos </w:t>
      </w:r>
      <w:r>
        <w:rPr>
          <w:color w:val="000000"/>
        </w:rPr>
        <w:t>en el lienzo.</w:t>
      </w:r>
    </w:p>
    <w:p w14:paraId="2A41F116" w14:textId="069FD38E" w:rsidR="004F2A5C" w:rsidRDefault="004F2A5C" w:rsidP="004F2A5C">
      <w:pPr>
        <w:spacing w:before="280" w:after="280"/>
        <w:rPr>
          <w:color w:val="000000"/>
        </w:rPr>
      </w:pPr>
      <w:del w:id="149" w:author="Ximena Tolosa" w:date="2021-10-24T13:26:00Z">
        <w:r w:rsidDel="0078266E">
          <w:rPr>
            <w:color w:val="000000"/>
          </w:rPr>
          <w:delText>Como o</w:delText>
        </w:r>
      </w:del>
      <w:ins w:id="150" w:author="Ximena Tolosa" w:date="2021-10-24T13:26:00Z">
        <w:r w:rsidR="0078266E">
          <w:rPr>
            <w:color w:val="000000"/>
          </w:rPr>
          <w:t>O</w:t>
        </w:r>
      </w:ins>
      <w:r>
        <w:rPr>
          <w:color w:val="000000"/>
        </w:rPr>
        <w:t>tro ejemplo</w:t>
      </w:r>
      <w:ins w:id="151" w:author="Ximena Tolosa" w:date="2021-10-24T13:43:00Z">
        <w:r w:rsidR="00621E3B">
          <w:rPr>
            <w:color w:val="000000"/>
          </w:rPr>
          <w:t xml:space="preserve"> que presentamos a continuación demuestra el uso de</w:t>
        </w:r>
      </w:ins>
      <w:del w:id="152" w:author="Ximena Tolosa" w:date="2021-10-24T13:44:00Z">
        <w:r w:rsidDel="00621E3B">
          <w:rPr>
            <w:color w:val="000000"/>
          </w:rPr>
          <w:delText>, los siguientes comandos utilizan</w:delText>
        </w:r>
      </w:del>
      <w:r>
        <w:rPr>
          <w:color w:val="000000"/>
        </w:rPr>
        <w:t xml:space="preserve"> los mismos datos</w:t>
      </w:r>
      <w:ins w:id="153" w:author="Ximena Tolosa" w:date="2021-10-24T13:24:00Z">
        <w:r w:rsidR="0078266E">
          <w:rPr>
            <w:color w:val="000000"/>
          </w:rPr>
          <w:t xml:space="preserve"> pero </w:t>
        </w:r>
        <w:proofErr w:type="spellStart"/>
        <w:r w:rsidR="0078266E">
          <w:rPr>
            <w:color w:val="000000"/>
          </w:rPr>
          <w:t>con</w:t>
        </w:r>
      </w:ins>
      <w:del w:id="154" w:author="Ximena Tolosa" w:date="2021-10-24T13:24:00Z">
        <w:r w:rsidDel="0078266E">
          <w:rPr>
            <w:color w:val="000000"/>
          </w:rPr>
          <w:delText xml:space="preserve">, </w:delText>
        </w:r>
      </w:del>
      <w:r>
        <w:rPr>
          <w:color w:val="000000"/>
        </w:rPr>
        <w:t>un</w:t>
      </w:r>
      <w:proofErr w:type="spellEnd"/>
      <w:r>
        <w:rPr>
          <w:color w:val="000000"/>
        </w:rPr>
        <w:t xml:space="preserve"> mapeo ligeramente diferente y </w:t>
      </w:r>
      <w:ins w:id="155" w:author="Ximena Tolosa" w:date="2021-10-24T13:26:00Z">
        <w:r w:rsidR="0078266E">
          <w:rPr>
            <w:color w:val="000000"/>
          </w:rPr>
          <w:t xml:space="preserve">utilizando </w:t>
        </w:r>
      </w:ins>
      <w:r>
        <w:rPr>
          <w:color w:val="000000"/>
        </w:rPr>
        <w:t xml:space="preserve">un </w:t>
      </w:r>
      <w:proofErr w:type="spellStart"/>
      <w:r>
        <w:rPr>
          <w:color w:val="000000"/>
        </w:rPr>
        <w:t>geom</w:t>
      </w:r>
      <w:proofErr w:type="spellEnd"/>
      <w:r>
        <w:rPr>
          <w:color w:val="000000"/>
        </w:rPr>
        <w:t xml:space="preserve"> diferente. </w:t>
      </w:r>
      <w:ins w:id="156" w:author="Ximena Tolosa" w:date="2021-10-24T13:44:00Z">
        <w:r w:rsidR="00621E3B">
          <w:rPr>
            <w:color w:val="000000"/>
          </w:rPr>
          <w:t>Ahora utilizamos l</w:t>
        </w:r>
      </w:ins>
      <w:del w:id="157" w:author="Ximena Tolosa" w:date="2021-10-24T13:44:00Z">
        <w:r w:rsidDel="00621E3B">
          <w:rPr>
            <w:color w:val="000000"/>
          </w:rPr>
          <w:delText>L</w:delText>
        </w:r>
      </w:del>
      <w:r>
        <w:rPr>
          <w:color w:val="000000"/>
        </w:rPr>
        <w:t xml:space="preserve">a función </w:t>
      </w:r>
      <w:proofErr w:type="spellStart"/>
      <w:r>
        <w:rPr>
          <w:rStyle w:val="Heading1Char"/>
          <w:color w:val="000000"/>
        </w:rPr>
        <w:t>geom_histograma</w:t>
      </w:r>
      <w:proofErr w:type="spellEnd"/>
      <w:r>
        <w:rPr>
          <w:rStyle w:val="Heading1Char"/>
          <w:color w:val="000000"/>
        </w:rPr>
        <w:t xml:space="preserve">() </w:t>
      </w:r>
      <w:ins w:id="158" w:author="Ximena Tolosa" w:date="2021-10-24T13:44:00Z">
        <w:r w:rsidR="00621E3B" w:rsidRPr="00621E3B">
          <w:rPr>
            <w:rStyle w:val="Heading1Char"/>
            <w:b w:val="0"/>
            <w:bCs w:val="0"/>
            <w:color w:val="000000"/>
            <w:sz w:val="24"/>
            <w:szCs w:val="24"/>
            <w:rPrChange w:id="159" w:author="Ximena Tolosa" w:date="2021-10-24T13:45:00Z">
              <w:rPr>
                <w:rStyle w:val="Heading1Char"/>
                <w:color w:val="000000"/>
              </w:rPr>
            </w:rPrChange>
          </w:rPr>
          <w:t>que</w:t>
        </w:r>
        <w:r w:rsidR="00621E3B">
          <w:rPr>
            <w:rStyle w:val="Heading1Char"/>
            <w:color w:val="000000"/>
          </w:rPr>
          <w:t xml:space="preserve"> </w:t>
        </w:r>
      </w:ins>
      <w:r>
        <w:rPr>
          <w:color w:val="000000"/>
        </w:rPr>
        <w:t xml:space="preserve">sólo requiere una columna mapeada en el eje x, ya que el eje y de </w:t>
      </w:r>
      <w:del w:id="160" w:author="Ximena Tolosa" w:date="2021-10-24T13:25:00Z">
        <w:r w:rsidDel="0078266E">
          <w:rPr>
            <w:color w:val="000000"/>
          </w:rPr>
          <w:delText>las cuentas</w:delText>
        </w:r>
      </w:del>
      <w:ins w:id="161" w:author="Ximena Tolosa" w:date="2021-10-24T13:25:00Z">
        <w:r w:rsidR="0078266E">
          <w:rPr>
            <w:color w:val="000000"/>
          </w:rPr>
          <w:t>conteo de casos (‘</w:t>
        </w:r>
        <w:proofErr w:type="spellStart"/>
        <w:r w:rsidR="0078266E">
          <w:rPr>
            <w:color w:val="000000"/>
          </w:rPr>
          <w:t>count</w:t>
        </w:r>
        <w:proofErr w:type="spellEnd"/>
        <w:r w:rsidR="0078266E">
          <w:rPr>
            <w:color w:val="000000"/>
          </w:rPr>
          <w:t>’)</w:t>
        </w:r>
      </w:ins>
      <w:r>
        <w:rPr>
          <w:color w:val="000000"/>
        </w:rPr>
        <w:t xml:space="preserve"> se genera automáticamente.</w:t>
      </w:r>
    </w:p>
    <w:p w14:paraId="3ECA905D" w14:textId="57C820D6" w:rsidR="004F2A5C" w:rsidRDefault="004F2A5C" w:rsidP="004F2A5C">
      <w:pPr>
        <w:pStyle w:val="Heading3"/>
        <w:spacing w:before="280" w:after="280"/>
        <w:rPr>
          <w:rFonts w:eastAsia="Times New Roman"/>
          <w:color w:val="000000"/>
        </w:rPr>
      </w:pPr>
      <w:bookmarkStart w:id="162" w:name="__RefHeading___Toc33016_485595530"/>
      <w:bookmarkStart w:id="163" w:name="_Toc85903798"/>
      <w:bookmarkEnd w:id="162"/>
      <w:r>
        <w:rPr>
          <w:rFonts w:eastAsia="Times New Roman"/>
          <w:color w:val="000000"/>
        </w:rPr>
        <w:t>Estética de</w:t>
      </w:r>
      <w:ins w:id="164" w:author="Ximena Tolosa" w:date="2021-10-24T13:42:00Z">
        <w:r w:rsidR="00621E3B">
          <w:rPr>
            <w:rFonts w:eastAsia="Times New Roman"/>
            <w:color w:val="000000"/>
          </w:rPr>
          <w:t>l grafico</w:t>
        </w:r>
      </w:ins>
      <w:r>
        <w:rPr>
          <w:rFonts w:eastAsia="Times New Roman"/>
          <w:color w:val="000000"/>
        </w:rPr>
        <w:t xml:space="preserve"> </w:t>
      </w:r>
      <w:commentRangeStart w:id="165"/>
      <w:del w:id="166" w:author="Ximena Tolosa" w:date="2021-10-24T13:42:00Z">
        <w:r w:rsidDel="00621E3B">
          <w:rPr>
            <w:rFonts w:eastAsia="Times New Roman"/>
            <w:color w:val="000000"/>
          </w:rPr>
          <w:delText>la</w:delText>
        </w:r>
      </w:del>
      <w:commentRangeEnd w:id="165"/>
      <w:r w:rsidR="007D16F0">
        <w:rPr>
          <w:rStyle w:val="CommentReference"/>
          <w:b w:val="0"/>
          <w:bCs w:val="0"/>
        </w:rPr>
        <w:commentReference w:id="165"/>
      </w:r>
      <w:del w:id="167" w:author="Ximena Tolosa" w:date="2021-10-24T13:42:00Z">
        <w:r w:rsidDel="00621E3B">
          <w:rPr>
            <w:rFonts w:eastAsia="Times New Roman"/>
            <w:color w:val="000000"/>
          </w:rPr>
          <w:delText xml:space="preserve"> trama</w:delText>
        </w:r>
      </w:del>
      <w:bookmarkEnd w:id="163"/>
    </w:p>
    <w:p w14:paraId="7C11228A" w14:textId="44C391A0" w:rsidR="004F2A5C" w:rsidRDefault="004F2A5C" w:rsidP="004F2A5C">
      <w:pPr>
        <w:spacing w:before="280" w:after="280"/>
        <w:rPr>
          <w:color w:val="000000"/>
        </w:rPr>
      </w:pPr>
      <w:r>
        <w:rPr>
          <w:color w:val="000000"/>
        </w:rPr>
        <w:t xml:space="preserve">En la terminología de </w:t>
      </w:r>
      <w:proofErr w:type="spellStart"/>
      <w:r>
        <w:rPr>
          <w:color w:val="000000"/>
        </w:rPr>
        <w:t>ggplot</w:t>
      </w:r>
      <w:proofErr w:type="spellEnd"/>
      <w:r>
        <w:rPr>
          <w:color w:val="000000"/>
        </w:rPr>
        <w:t xml:space="preserve">, la "estética" de un gráfico tiene un significado específico. Se refiere a una propiedad visual de </w:t>
      </w:r>
      <w:r>
        <w:rPr>
          <w:rStyle w:val="Destacado"/>
          <w:color w:val="000000"/>
        </w:rPr>
        <w:t>los datos trazados</w:t>
      </w:r>
      <w:r>
        <w:rPr>
          <w:color w:val="000000"/>
        </w:rPr>
        <w:t xml:space="preserve">. Ten en cuenta que "estética" aquí se refiere a los </w:t>
      </w:r>
      <w:r>
        <w:rPr>
          <w:rStyle w:val="Destacado"/>
          <w:color w:val="000000"/>
        </w:rPr>
        <w:t xml:space="preserve">datos que se trazan en </w:t>
      </w:r>
      <w:proofErr w:type="spellStart"/>
      <w:r>
        <w:rPr>
          <w:rStyle w:val="Destacado"/>
          <w:color w:val="000000"/>
        </w:rPr>
        <w:t>geoms</w:t>
      </w:r>
      <w:proofErr w:type="spellEnd"/>
      <w:r>
        <w:rPr>
          <w:rStyle w:val="Destacado"/>
          <w:color w:val="000000"/>
        </w:rPr>
        <w:t xml:space="preserve"> / formas </w:t>
      </w:r>
      <w:r>
        <w:rPr>
          <w:color w:val="000000"/>
        </w:rPr>
        <w:t xml:space="preserve">- no </w:t>
      </w:r>
      <w:del w:id="168" w:author="Ximena Tolosa" w:date="2021-10-24T14:12:00Z">
        <w:r w:rsidDel="004B2580">
          <w:rPr>
            <w:color w:val="000000"/>
          </w:rPr>
          <w:delText>la pantalla circundante</w:delText>
        </w:r>
      </w:del>
      <w:ins w:id="169" w:author="Ximena Tolosa" w:date="2021-10-24T14:12:00Z">
        <w:r w:rsidR="004B2580">
          <w:rPr>
            <w:color w:val="000000"/>
          </w:rPr>
          <w:t>a lo que aparece en la periferia</w:t>
        </w:r>
      </w:ins>
      <w:r>
        <w:rPr>
          <w:color w:val="000000"/>
        </w:rPr>
        <w:t xml:space="preserve">, tales como títulos, etiquetas de los ejes, el color de fondo, </w:t>
      </w:r>
      <w:del w:id="170" w:author="Ximena Tolosa" w:date="2021-10-24T14:12:00Z">
        <w:r w:rsidDel="004B2580">
          <w:rPr>
            <w:color w:val="000000"/>
          </w:rPr>
          <w:delText>que se</w:delText>
        </w:r>
      </w:del>
      <w:ins w:id="171" w:author="Ximena Tolosa" w:date="2021-10-24T14:12:00Z">
        <w:r w:rsidR="004B2580">
          <w:rPr>
            <w:color w:val="000000"/>
          </w:rPr>
          <w:t>c</w:t>
        </w:r>
      </w:ins>
      <w:ins w:id="172" w:author="Ximena Tolosa" w:date="2021-10-24T14:13:00Z">
        <w:r w:rsidR="004B2580">
          <w:rPr>
            <w:color w:val="000000"/>
          </w:rPr>
          <w:t>omo</w:t>
        </w:r>
      </w:ins>
      <w:r>
        <w:rPr>
          <w:color w:val="000000"/>
        </w:rPr>
        <w:t xml:space="preserve"> podría </w:t>
      </w:r>
      <w:ins w:id="173" w:author="Ximena Tolosa" w:date="2021-10-24T14:13:00Z">
        <w:r w:rsidR="004B2580">
          <w:rPr>
            <w:color w:val="000000"/>
          </w:rPr>
          <w:t xml:space="preserve">comúnmente </w:t>
        </w:r>
      </w:ins>
      <w:r>
        <w:rPr>
          <w:color w:val="000000"/>
        </w:rPr>
        <w:t>asociar</w:t>
      </w:r>
      <w:ins w:id="174" w:author="Ximena Tolosa" w:date="2021-10-24T14:13:00Z">
        <w:r w:rsidR="004B2580">
          <w:rPr>
            <w:color w:val="000000"/>
          </w:rPr>
          <w:t>se</w:t>
        </w:r>
      </w:ins>
      <w:r>
        <w:rPr>
          <w:color w:val="000000"/>
        </w:rPr>
        <w:t xml:space="preserve"> con la palabra "estética"</w:t>
      </w:r>
      <w:del w:id="175" w:author="Ximena Tolosa" w:date="2021-10-24T14:12:00Z">
        <w:r w:rsidDel="004B2580">
          <w:rPr>
            <w:color w:val="000000"/>
          </w:rPr>
          <w:delText xml:space="preserve"> en Inglés común</w:delText>
        </w:r>
      </w:del>
      <w:r>
        <w:rPr>
          <w:color w:val="000000"/>
        </w:rPr>
        <w:t xml:space="preserve">. En </w:t>
      </w:r>
      <w:proofErr w:type="spellStart"/>
      <w:r>
        <w:rPr>
          <w:color w:val="000000"/>
        </w:rPr>
        <w:t>ggplot</w:t>
      </w:r>
      <w:proofErr w:type="spellEnd"/>
      <w:r>
        <w:rPr>
          <w:color w:val="000000"/>
        </w:rPr>
        <w:t xml:space="preserve"> esos </w:t>
      </w:r>
      <w:r>
        <w:rPr>
          <w:color w:val="000000"/>
        </w:rPr>
        <w:lastRenderedPageBreak/>
        <w:t>detalles se llaman "temas" y se ajustan dentro de un comando</w:t>
      </w:r>
      <w:ins w:id="176" w:author="Ximena Tolosa" w:date="2021-10-24T14:13:00Z">
        <w:r w:rsidR="004B2580">
          <w:rPr>
            <w:color w:val="000000"/>
          </w:rPr>
          <w:t xml:space="preserve"> denominado</w:t>
        </w:r>
      </w:ins>
      <w:r>
        <w:rPr>
          <w:color w:val="000000"/>
        </w:rPr>
        <w:t xml:space="preserve"> </w:t>
      </w:r>
      <w:proofErr w:type="spellStart"/>
      <w:r>
        <w:rPr>
          <w:rStyle w:val="Heading1Char"/>
          <w:color w:val="000000"/>
        </w:rPr>
        <w:t>theme</w:t>
      </w:r>
      <w:proofErr w:type="spellEnd"/>
      <w:r>
        <w:rPr>
          <w:rStyle w:val="Heading1Char"/>
          <w:color w:val="000000"/>
        </w:rPr>
        <w:t xml:space="preserve">() </w:t>
      </w:r>
      <w:r>
        <w:rPr>
          <w:color w:val="000000"/>
        </w:rPr>
        <w:t xml:space="preserve">(ver </w:t>
      </w:r>
      <w:hyperlink w:anchor="ggplot_basics_themes">
        <w:r>
          <w:rPr>
            <w:rStyle w:val="EnlacedeInternet"/>
          </w:rPr>
          <w:t>esta sección</w:t>
        </w:r>
      </w:hyperlink>
      <w:r>
        <w:rPr>
          <w:color w:val="000000"/>
        </w:rPr>
        <w:t>).</w:t>
      </w:r>
    </w:p>
    <w:p w14:paraId="3866F168" w14:textId="55E9EDE2" w:rsidR="004F2A5C" w:rsidRDefault="004F2A5C" w:rsidP="004F2A5C">
      <w:pPr>
        <w:spacing w:before="280" w:after="280"/>
        <w:rPr>
          <w:color w:val="000000"/>
        </w:rPr>
      </w:pPr>
      <w:r>
        <w:rPr>
          <w:color w:val="000000"/>
        </w:rPr>
        <w:t xml:space="preserve">Por lo tanto, la </w:t>
      </w:r>
      <w:r>
        <w:rPr>
          <w:rStyle w:val="Destacado"/>
          <w:color w:val="000000"/>
        </w:rPr>
        <w:t>estética</w:t>
      </w:r>
      <w:r>
        <w:rPr>
          <w:color w:val="000000"/>
        </w:rPr>
        <w:t xml:space="preserve"> de</w:t>
      </w:r>
      <w:ins w:id="177" w:author="Ximena Tolosa" w:date="2021-10-24T14:28:00Z">
        <w:r w:rsidR="00C56F79">
          <w:rPr>
            <w:color w:val="000000"/>
          </w:rPr>
          <w:t xml:space="preserve"> los</w:t>
        </w:r>
      </w:ins>
      <w:del w:id="178" w:author="Ximena Tolosa" w:date="2021-10-24T14:28:00Z">
        <w:r w:rsidDel="00C56F79">
          <w:rPr>
            <w:color w:val="000000"/>
          </w:rPr>
          <w:delText>l</w:delText>
        </w:r>
      </w:del>
      <w:r>
        <w:rPr>
          <w:color w:val="000000"/>
        </w:rPr>
        <w:t xml:space="preserve"> objeto</w:t>
      </w:r>
      <w:ins w:id="179" w:author="Ximena Tolosa" w:date="2021-10-24T14:28:00Z">
        <w:r w:rsidR="00C56F79">
          <w:rPr>
            <w:color w:val="000000"/>
          </w:rPr>
          <w:t>s</w:t>
        </w:r>
      </w:ins>
      <w:r>
        <w:rPr>
          <w:color w:val="000000"/>
        </w:rPr>
        <w:t xml:space="preserve"> de ploteo puede ser colores, tamaños, transparencias, colocación, etc. </w:t>
      </w:r>
      <w:r>
        <w:rPr>
          <w:rStyle w:val="Destacado"/>
          <w:color w:val="000000"/>
        </w:rPr>
        <w:t>de los datos ploteados</w:t>
      </w:r>
      <w:r>
        <w:rPr>
          <w:color w:val="000000"/>
        </w:rPr>
        <w:t xml:space="preserve">. No todos los </w:t>
      </w:r>
      <w:proofErr w:type="spellStart"/>
      <w:r>
        <w:rPr>
          <w:color w:val="000000"/>
        </w:rPr>
        <w:t>geoms</w:t>
      </w:r>
      <w:proofErr w:type="spellEnd"/>
      <w:r>
        <w:rPr>
          <w:color w:val="000000"/>
        </w:rPr>
        <w:t xml:space="preserve"> tendrán las mismas opciones estéticas, pero muchas pueden ser utilizadas por la mayoría de los </w:t>
      </w:r>
      <w:proofErr w:type="spellStart"/>
      <w:r>
        <w:rPr>
          <w:color w:val="000000"/>
        </w:rPr>
        <w:t>geoms</w:t>
      </w:r>
      <w:proofErr w:type="spellEnd"/>
      <w:r>
        <w:rPr>
          <w:color w:val="000000"/>
        </w:rPr>
        <w:t>. He aquí algunos ejemplos:</w:t>
      </w:r>
    </w:p>
    <w:p w14:paraId="60480490" w14:textId="113B5AC5" w:rsidR="004F2A5C" w:rsidRDefault="004F2A5C" w:rsidP="00144256">
      <w:pPr>
        <w:numPr>
          <w:ilvl w:val="0"/>
          <w:numId w:val="4"/>
        </w:numPr>
        <w:spacing w:beforeAutospacing="1"/>
        <w:rPr>
          <w:rFonts w:eastAsia="Times New Roman"/>
          <w:color w:val="000000"/>
        </w:rPr>
      </w:pPr>
      <w:proofErr w:type="spellStart"/>
      <w:r>
        <w:rPr>
          <w:rStyle w:val="Heading1Char"/>
          <w:color w:val="000000"/>
        </w:rPr>
        <w:t>shape</w:t>
      </w:r>
      <w:proofErr w:type="spellEnd"/>
      <w:r>
        <w:rPr>
          <w:rStyle w:val="Heading1Char"/>
          <w:color w:val="000000"/>
        </w:rPr>
        <w:t xml:space="preserve"> = </w:t>
      </w:r>
      <w:del w:id="180" w:author="Ximena Tolosa" w:date="2021-10-24T14:14:00Z">
        <w:r w:rsidDel="00E34CEB">
          <w:rPr>
            <w:rFonts w:eastAsia="Times New Roman"/>
            <w:color w:val="000000"/>
          </w:rPr>
          <w:delText xml:space="preserve">Mostrar </w:delText>
        </w:r>
      </w:del>
      <w:ins w:id="181" w:author="Ximena Tolosa" w:date="2021-10-24T14:14:00Z">
        <w:r w:rsidR="00E34CEB">
          <w:rPr>
            <w:rFonts w:eastAsia="Times New Roman"/>
            <w:color w:val="000000"/>
          </w:rPr>
          <w:t xml:space="preserve">Representar </w:t>
        </w:r>
      </w:ins>
      <w:r>
        <w:rPr>
          <w:rFonts w:eastAsia="Times New Roman"/>
          <w:color w:val="000000"/>
        </w:rPr>
        <w:t xml:space="preserve">un punto con </w:t>
      </w:r>
      <w:proofErr w:type="spellStart"/>
      <w:r>
        <w:rPr>
          <w:rStyle w:val="Heading1Char"/>
          <w:color w:val="000000"/>
        </w:rPr>
        <w:t>geom_point</w:t>
      </w:r>
      <w:proofErr w:type="spellEnd"/>
      <w:r>
        <w:rPr>
          <w:rStyle w:val="Heading1Char"/>
          <w:color w:val="000000"/>
        </w:rPr>
        <w:t xml:space="preserve">() </w:t>
      </w:r>
      <w:r>
        <w:rPr>
          <w:rFonts w:eastAsia="Times New Roman"/>
          <w:color w:val="000000"/>
        </w:rPr>
        <w:t>co</w:t>
      </w:r>
      <w:ins w:id="182" w:author="Ximena Tolosa" w:date="2021-10-24T14:19:00Z">
        <w:r w:rsidR="00E34CEB">
          <w:rPr>
            <w:rFonts w:eastAsia="Times New Roman"/>
            <w:color w:val="000000"/>
          </w:rPr>
          <w:t>n</w:t>
        </w:r>
      </w:ins>
      <w:del w:id="183" w:author="Ximena Tolosa" w:date="2021-10-24T14:15:00Z">
        <w:r w:rsidDel="00E34CEB">
          <w:rPr>
            <w:rFonts w:eastAsia="Times New Roman"/>
            <w:color w:val="000000"/>
          </w:rPr>
          <w:delText>mo</w:delText>
        </w:r>
      </w:del>
      <w:ins w:id="184" w:author="Ximena Tolosa" w:date="2021-10-24T14:15:00Z">
        <w:r w:rsidR="00E34CEB">
          <w:rPr>
            <w:rFonts w:eastAsia="Times New Roman"/>
            <w:color w:val="000000"/>
          </w:rPr>
          <w:t xml:space="preserve"> forma de</w:t>
        </w:r>
      </w:ins>
      <w:r>
        <w:rPr>
          <w:rFonts w:eastAsia="Times New Roman"/>
          <w:color w:val="000000"/>
        </w:rPr>
        <w:t xml:space="preserve"> punto, estrella, triángulo o cuadrado...</w:t>
      </w:r>
    </w:p>
    <w:p w14:paraId="45E3E3BA" w14:textId="2B32C08F" w:rsidR="004F2A5C" w:rsidRDefault="004F2A5C" w:rsidP="00144256">
      <w:pPr>
        <w:numPr>
          <w:ilvl w:val="0"/>
          <w:numId w:val="4"/>
        </w:numPr>
        <w:rPr>
          <w:rFonts w:eastAsia="Times New Roman"/>
          <w:color w:val="000000"/>
        </w:rPr>
      </w:pPr>
      <w:proofErr w:type="spellStart"/>
      <w:r>
        <w:rPr>
          <w:rStyle w:val="Heading1Char"/>
          <w:color w:val="000000"/>
        </w:rPr>
        <w:t>fill</w:t>
      </w:r>
      <w:proofErr w:type="spellEnd"/>
      <w:r>
        <w:rPr>
          <w:rStyle w:val="Heading1Char"/>
          <w:color w:val="000000"/>
        </w:rPr>
        <w:t xml:space="preserve"> = </w:t>
      </w:r>
      <w:r>
        <w:rPr>
          <w:rFonts w:eastAsia="Times New Roman"/>
          <w:color w:val="000000"/>
        </w:rPr>
        <w:t xml:space="preserve">El color interior (por ejemplo, de una barra o </w:t>
      </w:r>
      <w:proofErr w:type="spellStart"/>
      <w:r>
        <w:rPr>
          <w:rFonts w:eastAsia="Times New Roman"/>
          <w:color w:val="000000"/>
        </w:rPr>
        <w:t>boxplot</w:t>
      </w:r>
      <w:proofErr w:type="spellEnd"/>
      <w:r>
        <w:rPr>
          <w:rFonts w:eastAsia="Times New Roman"/>
          <w:color w:val="000000"/>
        </w:rPr>
        <w:t>)</w:t>
      </w:r>
    </w:p>
    <w:p w14:paraId="52A42120" w14:textId="56688F11" w:rsidR="004F2A5C" w:rsidRDefault="004F2A5C" w:rsidP="00144256">
      <w:pPr>
        <w:numPr>
          <w:ilvl w:val="0"/>
          <w:numId w:val="4"/>
        </w:numPr>
        <w:rPr>
          <w:rFonts w:eastAsia="Times New Roman"/>
          <w:color w:val="000000"/>
        </w:rPr>
      </w:pPr>
      <w:r>
        <w:rPr>
          <w:rStyle w:val="Heading1Char"/>
          <w:color w:val="000000"/>
        </w:rPr>
        <w:t xml:space="preserve">color = </w:t>
      </w:r>
      <w:del w:id="185" w:author="Ximena Tolosa" w:date="2021-10-24T14:23:00Z">
        <w:r w:rsidDel="00E34CEB">
          <w:rPr>
            <w:rFonts w:eastAsia="Times New Roman"/>
            <w:color w:val="000000"/>
          </w:rPr>
          <w:delText>L</w:delText>
        </w:r>
      </w:del>
      <w:ins w:id="186" w:author="Ximena Tolosa" w:date="2021-10-24T14:23:00Z">
        <w:r w:rsidR="00E34CEB">
          <w:rPr>
            <w:rFonts w:eastAsia="Times New Roman"/>
            <w:color w:val="000000"/>
          </w:rPr>
          <w:t>E</w:t>
        </w:r>
      </w:ins>
      <w:ins w:id="187" w:author="Ximena Tolosa" w:date="2021-10-24T14:16:00Z">
        <w:r w:rsidR="00E34CEB">
          <w:rPr>
            <w:rFonts w:eastAsia="Times New Roman"/>
            <w:color w:val="000000"/>
          </w:rPr>
          <w:t>l color de l</w:t>
        </w:r>
      </w:ins>
      <w:r>
        <w:rPr>
          <w:rFonts w:eastAsia="Times New Roman"/>
          <w:color w:val="000000"/>
        </w:rPr>
        <w:t xml:space="preserve">a línea exterior </w:t>
      </w:r>
      <w:ins w:id="188" w:author="Ximena Tolosa" w:date="2021-10-24T15:03:00Z">
        <w:r w:rsidR="00584AB4">
          <w:rPr>
            <w:rFonts w:eastAsia="Times New Roman"/>
            <w:color w:val="000000"/>
          </w:rPr>
          <w:t xml:space="preserve">o borde </w:t>
        </w:r>
      </w:ins>
      <w:r>
        <w:rPr>
          <w:rFonts w:eastAsia="Times New Roman"/>
          <w:color w:val="000000"/>
        </w:rPr>
        <w:t xml:space="preserve">de una barra, </w:t>
      </w:r>
      <w:proofErr w:type="spellStart"/>
      <w:r>
        <w:rPr>
          <w:rFonts w:eastAsia="Times New Roman"/>
          <w:color w:val="000000"/>
        </w:rPr>
        <w:t>boxplot</w:t>
      </w:r>
      <w:proofErr w:type="spellEnd"/>
      <w:r>
        <w:rPr>
          <w:rFonts w:eastAsia="Times New Roman"/>
          <w:color w:val="000000"/>
        </w:rPr>
        <w:t xml:space="preserve">, etc., o el color del </w:t>
      </w:r>
      <w:commentRangeStart w:id="189"/>
      <w:r>
        <w:rPr>
          <w:rFonts w:eastAsia="Times New Roman"/>
          <w:color w:val="000000"/>
        </w:rPr>
        <w:t xml:space="preserve">punto </w:t>
      </w:r>
      <w:commentRangeEnd w:id="189"/>
      <w:r w:rsidR="00584AB4">
        <w:rPr>
          <w:rStyle w:val="CommentReference"/>
        </w:rPr>
        <w:commentReference w:id="189"/>
      </w:r>
      <w:r>
        <w:rPr>
          <w:rFonts w:eastAsia="Times New Roman"/>
          <w:color w:val="000000"/>
        </w:rPr>
        <w:t xml:space="preserve">si se utiliza </w:t>
      </w:r>
      <w:proofErr w:type="spellStart"/>
      <w:r>
        <w:rPr>
          <w:rStyle w:val="Heading1Char"/>
          <w:color w:val="000000"/>
        </w:rPr>
        <w:t>geom_point</w:t>
      </w:r>
      <w:proofErr w:type="spellEnd"/>
      <w:r>
        <w:rPr>
          <w:rStyle w:val="Heading1Char"/>
          <w:color w:val="000000"/>
        </w:rPr>
        <w:t>()</w:t>
      </w:r>
    </w:p>
    <w:p w14:paraId="7D979832" w14:textId="2FAC98A1" w:rsidR="004F2A5C" w:rsidRDefault="004F2A5C" w:rsidP="00144256">
      <w:pPr>
        <w:numPr>
          <w:ilvl w:val="0"/>
          <w:numId w:val="4"/>
        </w:numPr>
        <w:rPr>
          <w:rFonts w:eastAsia="Times New Roman"/>
          <w:color w:val="000000"/>
        </w:rPr>
      </w:pPr>
      <w:proofErr w:type="spellStart"/>
      <w:r>
        <w:rPr>
          <w:rStyle w:val="Heading1Char"/>
          <w:color w:val="000000"/>
        </w:rPr>
        <w:t>size</w:t>
      </w:r>
      <w:proofErr w:type="spellEnd"/>
      <w:r>
        <w:rPr>
          <w:rStyle w:val="Heading1Char"/>
          <w:color w:val="000000"/>
        </w:rPr>
        <w:t xml:space="preserve"> = </w:t>
      </w:r>
      <w:ins w:id="190" w:author="Ximena Tolosa" w:date="2021-10-24T14:23:00Z">
        <w:r w:rsidR="00E34CEB">
          <w:rPr>
            <w:rFonts w:eastAsia="Times New Roman"/>
            <w:color w:val="000000"/>
          </w:rPr>
          <w:t>E</w:t>
        </w:r>
      </w:ins>
      <w:ins w:id="191" w:author="Ximena Tolosa" w:date="2021-10-24T14:24:00Z">
        <w:r w:rsidR="00E34CEB">
          <w:rPr>
            <w:rFonts w:eastAsia="Times New Roman"/>
            <w:color w:val="000000"/>
          </w:rPr>
          <w:t>l t</w:t>
        </w:r>
      </w:ins>
      <w:del w:id="192" w:author="Ximena Tolosa" w:date="2021-10-24T14:23:00Z">
        <w:r w:rsidDel="00E34CEB">
          <w:rPr>
            <w:rFonts w:eastAsia="Times New Roman"/>
            <w:color w:val="000000"/>
          </w:rPr>
          <w:delText>T</w:delText>
        </w:r>
      </w:del>
      <w:r>
        <w:rPr>
          <w:rFonts w:eastAsia="Times New Roman"/>
          <w:color w:val="000000"/>
        </w:rPr>
        <w:t>amaño (por ejemplo, grosor de línea, tamaño de punto)</w:t>
      </w:r>
    </w:p>
    <w:p w14:paraId="3BB6B29F" w14:textId="77777777" w:rsidR="004F2A5C" w:rsidRDefault="004F2A5C" w:rsidP="00144256">
      <w:pPr>
        <w:numPr>
          <w:ilvl w:val="0"/>
          <w:numId w:val="4"/>
        </w:numPr>
        <w:rPr>
          <w:rFonts w:eastAsia="Times New Roman"/>
          <w:color w:val="000000"/>
        </w:rPr>
      </w:pPr>
      <w:proofErr w:type="spellStart"/>
      <w:r>
        <w:rPr>
          <w:rStyle w:val="Heading1Char"/>
          <w:color w:val="000000"/>
        </w:rPr>
        <w:t>alpha</w:t>
      </w:r>
      <w:proofErr w:type="spellEnd"/>
      <w:r>
        <w:rPr>
          <w:rStyle w:val="Heading1Char"/>
          <w:color w:val="000000"/>
        </w:rPr>
        <w:t xml:space="preserve"> = </w:t>
      </w:r>
      <w:r>
        <w:rPr>
          <w:rFonts w:eastAsia="Times New Roman"/>
          <w:color w:val="000000"/>
        </w:rPr>
        <w:t>Transparencia (1 = opaco, 0 = invisible)</w:t>
      </w:r>
    </w:p>
    <w:p w14:paraId="6AEF4C5C" w14:textId="5583E8DB" w:rsidR="004F2A5C" w:rsidRDefault="004F2A5C" w:rsidP="00144256">
      <w:pPr>
        <w:numPr>
          <w:ilvl w:val="0"/>
          <w:numId w:val="4"/>
        </w:numPr>
        <w:rPr>
          <w:rFonts w:eastAsia="Times New Roman"/>
          <w:color w:val="000000"/>
        </w:rPr>
      </w:pPr>
      <w:proofErr w:type="spellStart"/>
      <w:r>
        <w:rPr>
          <w:rStyle w:val="Heading1Char"/>
          <w:color w:val="000000"/>
        </w:rPr>
        <w:t>binwidth</w:t>
      </w:r>
      <w:proofErr w:type="spellEnd"/>
      <w:r>
        <w:rPr>
          <w:rStyle w:val="Heading1Char"/>
          <w:color w:val="000000"/>
        </w:rPr>
        <w:t xml:space="preserve"> = </w:t>
      </w:r>
      <w:r>
        <w:rPr>
          <w:rFonts w:eastAsia="Times New Roman"/>
          <w:color w:val="000000"/>
        </w:rPr>
        <w:t xml:space="preserve">Ancho de los </w:t>
      </w:r>
      <w:proofErr w:type="spellStart"/>
      <w:r>
        <w:rPr>
          <w:rFonts w:eastAsia="Times New Roman"/>
          <w:color w:val="000000"/>
        </w:rPr>
        <w:t>bins</w:t>
      </w:r>
      <w:proofErr w:type="spellEnd"/>
      <w:ins w:id="193" w:author="Ximena Tolosa" w:date="2021-10-24T14:24:00Z">
        <w:r w:rsidR="00E34CEB">
          <w:rPr>
            <w:rFonts w:eastAsia="Times New Roman"/>
            <w:color w:val="000000"/>
          </w:rPr>
          <w:t xml:space="preserve"> (o </w:t>
        </w:r>
      </w:ins>
      <w:ins w:id="194" w:author="Ximena Tolosa" w:date="2021-10-24T14:25:00Z">
        <w:r w:rsidR="00C56F79">
          <w:rPr>
            <w:rFonts w:eastAsia="Times New Roman"/>
            <w:color w:val="000000"/>
          </w:rPr>
          <w:t>cubos</w:t>
        </w:r>
      </w:ins>
      <w:ins w:id="195" w:author="Ximena Tolosa" w:date="2021-10-24T14:24:00Z">
        <w:r w:rsidR="00E34CEB">
          <w:rPr>
            <w:rFonts w:eastAsia="Times New Roman"/>
            <w:color w:val="000000"/>
          </w:rPr>
          <w:t>)</w:t>
        </w:r>
      </w:ins>
      <w:r>
        <w:rPr>
          <w:rFonts w:eastAsia="Times New Roman"/>
          <w:color w:val="000000"/>
        </w:rPr>
        <w:t xml:space="preserve"> del histograma</w:t>
      </w:r>
    </w:p>
    <w:p w14:paraId="79515403" w14:textId="735CD1AB" w:rsidR="004F2A5C" w:rsidRDefault="004F2A5C" w:rsidP="00144256">
      <w:pPr>
        <w:numPr>
          <w:ilvl w:val="0"/>
          <w:numId w:val="4"/>
        </w:numPr>
        <w:rPr>
          <w:rFonts w:eastAsia="Times New Roman"/>
          <w:color w:val="000000"/>
        </w:rPr>
      </w:pPr>
      <w:del w:id="196" w:author="Ximena Tolosa" w:date="2021-10-24T14:25:00Z">
        <w:r w:rsidDel="00C56F79">
          <w:rPr>
            <w:rStyle w:val="Heading1Char"/>
            <w:color w:val="000000"/>
          </w:rPr>
          <w:delText xml:space="preserve">anchura </w:delText>
        </w:r>
      </w:del>
      <w:proofErr w:type="spellStart"/>
      <w:ins w:id="197" w:author="Ximena Tolosa" w:date="2021-10-24T14:25:00Z">
        <w:r w:rsidR="00C56F79">
          <w:rPr>
            <w:rStyle w:val="Heading1Char"/>
            <w:color w:val="000000"/>
          </w:rPr>
          <w:t>width</w:t>
        </w:r>
        <w:proofErr w:type="spellEnd"/>
        <w:r w:rsidR="00C56F79">
          <w:rPr>
            <w:rStyle w:val="Heading1Char"/>
            <w:color w:val="000000"/>
          </w:rPr>
          <w:t xml:space="preserve"> </w:t>
        </w:r>
      </w:ins>
      <w:r>
        <w:rPr>
          <w:rStyle w:val="Heading1Char"/>
          <w:color w:val="000000"/>
        </w:rPr>
        <w:t xml:space="preserve">= </w:t>
      </w:r>
      <w:r>
        <w:rPr>
          <w:rFonts w:eastAsia="Times New Roman"/>
          <w:color w:val="000000"/>
        </w:rPr>
        <w:t>Anch</w:t>
      </w:r>
      <w:ins w:id="198" w:author="Ximena Tolosa" w:date="2021-10-24T14:25:00Z">
        <w:r w:rsidR="00C56F79">
          <w:rPr>
            <w:rFonts w:eastAsia="Times New Roman"/>
            <w:color w:val="000000"/>
          </w:rPr>
          <w:t>o</w:t>
        </w:r>
      </w:ins>
      <w:del w:id="199" w:author="Ximena Tolosa" w:date="2021-10-24T14:25:00Z">
        <w:r w:rsidDel="00C56F79">
          <w:rPr>
            <w:rFonts w:eastAsia="Times New Roman"/>
            <w:color w:val="000000"/>
          </w:rPr>
          <w:delText>ura</w:delText>
        </w:r>
      </w:del>
      <w:r>
        <w:rPr>
          <w:rFonts w:eastAsia="Times New Roman"/>
          <w:color w:val="000000"/>
        </w:rPr>
        <w:t xml:space="preserve"> de las columnas del "diagrama de barras"</w:t>
      </w:r>
    </w:p>
    <w:p w14:paraId="4010FB30" w14:textId="77777777" w:rsidR="004F2A5C" w:rsidRDefault="004F2A5C" w:rsidP="00144256">
      <w:pPr>
        <w:numPr>
          <w:ilvl w:val="0"/>
          <w:numId w:val="4"/>
        </w:numPr>
        <w:spacing w:afterAutospacing="1"/>
        <w:rPr>
          <w:rFonts w:eastAsia="Times New Roman"/>
          <w:color w:val="000000"/>
        </w:rPr>
      </w:pPr>
      <w:proofErr w:type="spellStart"/>
      <w:r>
        <w:rPr>
          <w:rStyle w:val="Heading1Char"/>
          <w:color w:val="000000"/>
        </w:rPr>
        <w:t>linetype</w:t>
      </w:r>
      <w:proofErr w:type="spellEnd"/>
      <w:r>
        <w:rPr>
          <w:rStyle w:val="Heading1Char"/>
          <w:color w:val="000000"/>
        </w:rPr>
        <w:t xml:space="preserve"> = </w:t>
      </w:r>
      <w:r>
        <w:rPr>
          <w:rFonts w:eastAsia="Times New Roman"/>
          <w:color w:val="000000"/>
        </w:rPr>
        <w:t>Tipo de línea (por ejemplo, sólida, discontinua, punteada)</w:t>
      </w:r>
    </w:p>
    <w:p w14:paraId="66814344" w14:textId="6C825F4A" w:rsidR="004F2A5C" w:rsidRDefault="004F2A5C" w:rsidP="004F2A5C">
      <w:pPr>
        <w:spacing w:before="280" w:after="280"/>
        <w:rPr>
          <w:color w:val="000000"/>
        </w:rPr>
      </w:pPr>
      <w:r>
        <w:rPr>
          <w:color w:val="000000"/>
        </w:rPr>
        <w:t>A esta estética de los objetos de</w:t>
      </w:r>
      <w:ins w:id="200" w:author="Ximena Tolosa" w:date="2021-10-24T14:26:00Z">
        <w:r w:rsidR="00C56F79">
          <w:rPr>
            <w:color w:val="000000"/>
          </w:rPr>
          <w:t xml:space="preserve">l </w:t>
        </w:r>
        <w:proofErr w:type="spellStart"/>
        <w:r w:rsidR="00C56F79">
          <w:rPr>
            <w:color w:val="000000"/>
          </w:rPr>
          <w:t>grafico</w:t>
        </w:r>
      </w:ins>
      <w:del w:id="201" w:author="Ximena Tolosa" w:date="2021-10-24T14:26:00Z">
        <w:r w:rsidDel="00C56F79">
          <w:rPr>
            <w:color w:val="000000"/>
          </w:rPr>
          <w:delText xml:space="preserve"> la trama </w:delText>
        </w:r>
      </w:del>
      <w:r>
        <w:rPr>
          <w:color w:val="000000"/>
        </w:rPr>
        <w:t>se</w:t>
      </w:r>
      <w:proofErr w:type="spellEnd"/>
      <w:r>
        <w:rPr>
          <w:color w:val="000000"/>
        </w:rPr>
        <w:t xml:space="preserve"> le pueden asignar valores de dos maneras:</w:t>
      </w:r>
    </w:p>
    <w:p w14:paraId="07FE77F3" w14:textId="7E0B72C1" w:rsidR="004F2A5C" w:rsidRDefault="004F2A5C" w:rsidP="00144256">
      <w:pPr>
        <w:numPr>
          <w:ilvl w:val="0"/>
          <w:numId w:val="5"/>
        </w:numPr>
        <w:spacing w:beforeAutospacing="1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Se asigna un valor estático (por ejemplo, </w:t>
      </w:r>
      <w:r>
        <w:rPr>
          <w:rStyle w:val="Heading1Char"/>
          <w:color w:val="000000"/>
        </w:rPr>
        <w:t>color = "</w:t>
      </w:r>
      <w:del w:id="202" w:author="Ximena Tolosa" w:date="2021-10-24T14:29:00Z">
        <w:r w:rsidDel="00C56F79">
          <w:rPr>
            <w:rStyle w:val="Heading1Char"/>
            <w:color w:val="000000"/>
          </w:rPr>
          <w:delText>azul</w:delText>
        </w:r>
      </w:del>
      <w:ins w:id="203" w:author="Ximena Tolosa" w:date="2021-10-24T14:29:00Z">
        <w:r w:rsidR="00C56F79">
          <w:rPr>
            <w:rStyle w:val="Heading1Char"/>
            <w:color w:val="000000"/>
          </w:rPr>
          <w:t>blue</w:t>
        </w:r>
      </w:ins>
      <w:r>
        <w:rPr>
          <w:rStyle w:val="Heading1Char"/>
          <w:color w:val="000000"/>
        </w:rPr>
        <w:t>"</w:t>
      </w:r>
      <w:r>
        <w:rPr>
          <w:rFonts w:eastAsia="Times New Roman"/>
          <w:color w:val="000000"/>
        </w:rPr>
        <w:t>) que se aplica a todas las observaciones trazadas</w:t>
      </w:r>
    </w:p>
    <w:p w14:paraId="484C5C80" w14:textId="77777777" w:rsidR="004F2A5C" w:rsidRDefault="004F2A5C" w:rsidP="00144256">
      <w:pPr>
        <w:numPr>
          <w:ilvl w:val="0"/>
          <w:numId w:val="5"/>
        </w:numPr>
        <w:spacing w:afterAutospacing="1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Se asigna a una columna de los datos (por ejemplo, </w:t>
      </w:r>
      <w:r>
        <w:rPr>
          <w:rStyle w:val="Heading1Char"/>
          <w:color w:val="000000"/>
        </w:rPr>
        <w:t>color = hospital</w:t>
      </w:r>
      <w:r>
        <w:rPr>
          <w:rFonts w:eastAsia="Times New Roman"/>
          <w:color w:val="000000"/>
        </w:rPr>
        <w:t>) de manera que la visualización de cada observación depende de su valor en esa columna</w:t>
      </w:r>
    </w:p>
    <w:p w14:paraId="34856F52" w14:textId="3B3C2F81" w:rsidR="004F2A5C" w:rsidRDefault="004F2A5C" w:rsidP="004F2A5C">
      <w:pPr>
        <w:pStyle w:val="Heading3"/>
        <w:spacing w:before="280" w:after="280"/>
        <w:rPr>
          <w:rFonts w:eastAsia="Times New Roman"/>
          <w:color w:val="000000"/>
        </w:rPr>
      </w:pPr>
      <w:bookmarkStart w:id="204" w:name="__RefHeading___Toc33018_485595530"/>
      <w:bookmarkStart w:id="205" w:name="_Toc85903799"/>
      <w:bookmarkEnd w:id="204"/>
      <w:del w:id="206" w:author="Ximena Tolosa" w:date="2021-10-24T14:37:00Z">
        <w:r w:rsidDel="00812C66">
          <w:rPr>
            <w:rFonts w:eastAsia="Times New Roman"/>
            <w:color w:val="000000"/>
          </w:rPr>
          <w:delText xml:space="preserve">Establecer </w:delText>
        </w:r>
      </w:del>
      <w:ins w:id="207" w:author="Ximena Tolosa" w:date="2021-10-24T14:37:00Z">
        <w:r w:rsidR="00812C66">
          <w:rPr>
            <w:rFonts w:eastAsia="Times New Roman"/>
            <w:color w:val="000000"/>
          </w:rPr>
          <w:t xml:space="preserve">Asignar </w:t>
        </w:r>
      </w:ins>
      <w:r>
        <w:rPr>
          <w:rFonts w:eastAsia="Times New Roman"/>
          <w:color w:val="000000"/>
        </w:rPr>
        <w:t>un valor estático</w:t>
      </w:r>
      <w:bookmarkEnd w:id="205"/>
    </w:p>
    <w:p w14:paraId="7E0C67F0" w14:textId="69B3BEAC" w:rsidR="004F2A5C" w:rsidRDefault="004F2A5C" w:rsidP="004F2A5C">
      <w:pPr>
        <w:spacing w:before="280" w:after="280"/>
        <w:rPr>
          <w:color w:val="000000"/>
        </w:rPr>
      </w:pPr>
      <w:r>
        <w:rPr>
          <w:color w:val="000000"/>
        </w:rPr>
        <w:t xml:space="preserve">Si se desea que la estética del objeto de trazado sea estática, es decir, que sea la misma para cada observación de los datos, se escribe su asignación dentro del </w:t>
      </w:r>
      <w:proofErr w:type="spellStart"/>
      <w:r>
        <w:rPr>
          <w:color w:val="000000"/>
        </w:rPr>
        <w:t>geom</w:t>
      </w:r>
      <w:proofErr w:type="spellEnd"/>
      <w:r>
        <w:rPr>
          <w:color w:val="000000"/>
        </w:rPr>
        <w:t xml:space="preserve"> pero </w:t>
      </w:r>
      <w:r>
        <w:rPr>
          <w:rStyle w:val="Destacado"/>
          <w:color w:val="000000"/>
        </w:rPr>
        <w:t xml:space="preserve">fuera </w:t>
      </w:r>
      <w:r>
        <w:rPr>
          <w:color w:val="000000"/>
        </w:rPr>
        <w:t>de</w:t>
      </w:r>
      <w:ins w:id="208" w:author="Ximena Tolosa" w:date="2021-10-24T14:51:00Z">
        <w:r w:rsidR="007F6705">
          <w:rPr>
            <w:color w:val="000000"/>
          </w:rPr>
          <w:t>l comando</w:t>
        </w:r>
      </w:ins>
      <w:r>
        <w:rPr>
          <w:color w:val="000000"/>
        </w:rPr>
        <w:t xml:space="preserve"> </w:t>
      </w:r>
      <w:del w:id="209" w:author="Ximena Tolosa" w:date="2021-10-24T14:51:00Z">
        <w:r w:rsidDel="007F6705">
          <w:rPr>
            <w:color w:val="000000"/>
          </w:rPr>
          <w:delText xml:space="preserve">cualquier sentencia </w:delText>
        </w:r>
      </w:del>
      <w:proofErr w:type="spellStart"/>
      <w:r>
        <w:rPr>
          <w:rStyle w:val="Heading1Char"/>
          <w:color w:val="000000"/>
        </w:rPr>
        <w:t>mapping</w:t>
      </w:r>
      <w:proofErr w:type="spellEnd"/>
      <w:r>
        <w:rPr>
          <w:rStyle w:val="Heading1Char"/>
          <w:color w:val="000000"/>
        </w:rPr>
        <w:t xml:space="preserve"> = aes()</w:t>
      </w:r>
      <w:r>
        <w:rPr>
          <w:color w:val="000000"/>
        </w:rPr>
        <w:t xml:space="preserve">. Estas asignaciones </w:t>
      </w:r>
      <w:r>
        <w:rPr>
          <w:color w:val="000000"/>
        </w:rPr>
        <w:lastRenderedPageBreak/>
        <w:t xml:space="preserve">podrían </w:t>
      </w:r>
      <w:del w:id="210" w:author="Ximena Tolosa" w:date="2021-10-24T15:06:00Z">
        <w:r w:rsidDel="00D039EA">
          <w:rPr>
            <w:color w:val="000000"/>
          </w:rPr>
          <w:delText xml:space="preserve">ser </w:delText>
        </w:r>
      </w:del>
      <w:ins w:id="211" w:author="Ximena Tolosa" w:date="2021-10-24T15:06:00Z">
        <w:r w:rsidR="00D039EA">
          <w:rPr>
            <w:color w:val="000000"/>
          </w:rPr>
          <w:t xml:space="preserve">escribirse </w:t>
        </w:r>
      </w:ins>
      <w:r>
        <w:rPr>
          <w:color w:val="000000"/>
        </w:rPr>
        <w:t xml:space="preserve">como </w:t>
      </w:r>
      <w:proofErr w:type="spellStart"/>
      <w:r>
        <w:rPr>
          <w:rStyle w:val="Heading1Char"/>
          <w:color w:val="000000"/>
        </w:rPr>
        <w:t>size</w:t>
      </w:r>
      <w:proofErr w:type="spellEnd"/>
      <w:r>
        <w:rPr>
          <w:rStyle w:val="Heading1Char"/>
          <w:color w:val="000000"/>
        </w:rPr>
        <w:t xml:space="preserve"> = 1 </w:t>
      </w:r>
      <w:r>
        <w:rPr>
          <w:color w:val="000000"/>
        </w:rPr>
        <w:t xml:space="preserve">o </w:t>
      </w:r>
      <w:r>
        <w:rPr>
          <w:rStyle w:val="Heading1Char"/>
          <w:color w:val="000000"/>
        </w:rPr>
        <w:t>color = "blue"</w:t>
      </w:r>
      <w:r>
        <w:rPr>
          <w:color w:val="000000"/>
        </w:rPr>
        <w:t>. Aquí hay dos ejemplos:</w:t>
      </w:r>
    </w:p>
    <w:p w14:paraId="3CFC6982" w14:textId="6AB8D351" w:rsidR="004F2A5C" w:rsidRDefault="004F2A5C" w:rsidP="00144256">
      <w:pPr>
        <w:numPr>
          <w:ilvl w:val="0"/>
          <w:numId w:val="6"/>
        </w:numPr>
        <w:spacing w:beforeAutospacing="1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En el primer ejemplo, el </w:t>
      </w:r>
      <w:proofErr w:type="spellStart"/>
      <w:r>
        <w:rPr>
          <w:rStyle w:val="Heading1Char"/>
          <w:color w:val="000000"/>
        </w:rPr>
        <w:t>map</w:t>
      </w:r>
      <w:ins w:id="212" w:author="Ximena Tolosa" w:date="2021-10-24T14:51:00Z">
        <w:r w:rsidR="007F6705">
          <w:rPr>
            <w:rStyle w:val="Heading1Char"/>
            <w:color w:val="000000"/>
          </w:rPr>
          <w:t>ping</w:t>
        </w:r>
      </w:ins>
      <w:proofErr w:type="spellEnd"/>
      <w:del w:id="213" w:author="Ximena Tolosa" w:date="2021-10-24T14:51:00Z">
        <w:r w:rsidDel="007F6705">
          <w:rPr>
            <w:rStyle w:val="Heading1Char"/>
            <w:color w:val="000000"/>
          </w:rPr>
          <w:delText>eo</w:delText>
        </w:r>
      </w:del>
      <w:r>
        <w:rPr>
          <w:rStyle w:val="Heading1Char"/>
          <w:color w:val="000000"/>
        </w:rPr>
        <w:t xml:space="preserve"> = aes() </w:t>
      </w:r>
      <w:r>
        <w:rPr>
          <w:rFonts w:eastAsia="Times New Roman"/>
          <w:color w:val="000000"/>
        </w:rPr>
        <w:t xml:space="preserve">está en el comando </w:t>
      </w:r>
      <w:proofErr w:type="spellStart"/>
      <w:r>
        <w:rPr>
          <w:rStyle w:val="Heading1Char"/>
          <w:color w:val="000000"/>
        </w:rPr>
        <w:t>ggplot</w:t>
      </w:r>
      <w:proofErr w:type="spellEnd"/>
      <w:r>
        <w:rPr>
          <w:rStyle w:val="Heading1Char"/>
          <w:color w:val="000000"/>
        </w:rPr>
        <w:t xml:space="preserve">() </w:t>
      </w:r>
      <w:r>
        <w:rPr>
          <w:rFonts w:eastAsia="Times New Roman"/>
          <w:color w:val="000000"/>
        </w:rPr>
        <w:t xml:space="preserve">y los ejes se asignan a las columnas de edad </w:t>
      </w:r>
      <w:ins w:id="214" w:author="Ximena Tolosa" w:date="2021-10-24T14:52:00Z">
        <w:r w:rsidR="00D519C0">
          <w:rPr>
            <w:rFonts w:eastAsia="Times New Roman"/>
            <w:color w:val="000000"/>
          </w:rPr>
          <w:t>(</w:t>
        </w:r>
        <w:proofErr w:type="spellStart"/>
        <w:r w:rsidR="00D519C0">
          <w:rPr>
            <w:rFonts w:eastAsia="Times New Roman"/>
            <w:color w:val="000000"/>
          </w:rPr>
          <w:t>age</w:t>
        </w:r>
        <w:proofErr w:type="spellEnd"/>
        <w:r w:rsidR="00D519C0">
          <w:rPr>
            <w:rFonts w:eastAsia="Times New Roman"/>
            <w:color w:val="000000"/>
          </w:rPr>
          <w:t xml:space="preserve">) </w:t>
        </w:r>
      </w:ins>
      <w:r>
        <w:rPr>
          <w:rFonts w:eastAsia="Times New Roman"/>
          <w:color w:val="000000"/>
        </w:rPr>
        <w:t>y peso</w:t>
      </w:r>
      <w:ins w:id="215" w:author="Ximena Tolosa" w:date="2021-10-24T14:52:00Z">
        <w:r w:rsidR="00D519C0">
          <w:rPr>
            <w:rFonts w:eastAsia="Times New Roman"/>
            <w:color w:val="000000"/>
          </w:rPr>
          <w:t xml:space="preserve"> (</w:t>
        </w:r>
        <w:proofErr w:type="spellStart"/>
        <w:r w:rsidR="00D519C0">
          <w:rPr>
            <w:rFonts w:eastAsia="Times New Roman"/>
            <w:color w:val="000000"/>
          </w:rPr>
          <w:t>wt_kg</w:t>
        </w:r>
        <w:proofErr w:type="spellEnd"/>
        <w:r w:rsidR="00D519C0">
          <w:rPr>
            <w:rFonts w:eastAsia="Times New Roman"/>
            <w:color w:val="000000"/>
          </w:rPr>
          <w:t>)</w:t>
        </w:r>
      </w:ins>
      <w:r>
        <w:rPr>
          <w:rFonts w:eastAsia="Times New Roman"/>
          <w:color w:val="000000"/>
        </w:rPr>
        <w:t xml:space="preserve"> en los datos. La estética del gráfico </w:t>
      </w:r>
      <w:r>
        <w:rPr>
          <w:rStyle w:val="Heading1Char"/>
          <w:color w:val="000000"/>
        </w:rPr>
        <w:t>color =</w:t>
      </w:r>
      <w:r>
        <w:rPr>
          <w:rFonts w:eastAsia="Times New Roman"/>
          <w:color w:val="000000"/>
        </w:rPr>
        <w:t xml:space="preserve">, </w:t>
      </w:r>
      <w:del w:id="216" w:author="Ximena Tolosa" w:date="2021-10-24T14:52:00Z">
        <w:r w:rsidDel="00D519C0">
          <w:rPr>
            <w:rStyle w:val="Heading1Char"/>
            <w:color w:val="000000"/>
          </w:rPr>
          <w:delText xml:space="preserve">tamaño </w:delText>
        </w:r>
      </w:del>
      <w:proofErr w:type="spellStart"/>
      <w:ins w:id="217" w:author="Ximena Tolosa" w:date="2021-10-24T14:52:00Z">
        <w:r w:rsidR="00D519C0">
          <w:rPr>
            <w:rStyle w:val="Heading1Char"/>
            <w:color w:val="000000"/>
          </w:rPr>
          <w:t>size</w:t>
        </w:r>
        <w:proofErr w:type="spellEnd"/>
        <w:r w:rsidR="00D519C0">
          <w:rPr>
            <w:rStyle w:val="Heading1Char"/>
            <w:color w:val="000000"/>
          </w:rPr>
          <w:t xml:space="preserve"> </w:t>
        </w:r>
      </w:ins>
      <w:r>
        <w:rPr>
          <w:rStyle w:val="Heading1Char"/>
          <w:color w:val="000000"/>
        </w:rPr>
        <w:t>=</w:t>
      </w:r>
      <w:r>
        <w:rPr>
          <w:rFonts w:eastAsia="Times New Roman"/>
          <w:color w:val="000000"/>
        </w:rPr>
        <w:t xml:space="preserve">, y </w:t>
      </w:r>
      <w:proofErr w:type="spellStart"/>
      <w:r>
        <w:rPr>
          <w:rStyle w:val="Heading1Char"/>
          <w:color w:val="000000"/>
        </w:rPr>
        <w:t>al</w:t>
      </w:r>
      <w:ins w:id="218" w:author="Ximena Tolosa" w:date="2021-10-24T14:53:00Z">
        <w:r w:rsidR="00D519C0">
          <w:rPr>
            <w:rStyle w:val="Heading1Char"/>
            <w:color w:val="000000"/>
          </w:rPr>
          <w:t>ph</w:t>
        </w:r>
      </w:ins>
      <w:del w:id="219" w:author="Ximena Tolosa" w:date="2021-10-24T14:53:00Z">
        <w:r w:rsidDel="00D519C0">
          <w:rPr>
            <w:rStyle w:val="Heading1Char"/>
            <w:color w:val="000000"/>
          </w:rPr>
          <w:delText>f</w:delText>
        </w:r>
      </w:del>
      <w:r>
        <w:rPr>
          <w:rStyle w:val="Heading1Char"/>
          <w:color w:val="000000"/>
        </w:rPr>
        <w:t>a</w:t>
      </w:r>
      <w:proofErr w:type="spellEnd"/>
      <w:r>
        <w:rPr>
          <w:rStyle w:val="Heading1Char"/>
          <w:color w:val="000000"/>
        </w:rPr>
        <w:t xml:space="preserve"> = </w:t>
      </w:r>
      <w:r>
        <w:rPr>
          <w:rFonts w:eastAsia="Times New Roman"/>
          <w:color w:val="000000"/>
        </w:rPr>
        <w:t xml:space="preserve">(transparencia) se asignan a valores estáticos. </w:t>
      </w:r>
      <w:del w:id="220" w:author="Ximena Tolosa" w:date="2021-10-24T14:54:00Z">
        <w:r w:rsidDel="00D519C0">
          <w:rPr>
            <w:rFonts w:eastAsia="Times New Roman"/>
            <w:color w:val="000000"/>
          </w:rPr>
          <w:delText>Para mayor claridad</w:delText>
        </w:r>
      </w:del>
      <w:ins w:id="221" w:author="Ximena Tolosa" w:date="2021-10-24T14:54:00Z">
        <w:r w:rsidR="00D519C0">
          <w:rPr>
            <w:rFonts w:eastAsia="Times New Roman"/>
            <w:color w:val="000000"/>
          </w:rPr>
          <w:t>Aclaramos</w:t>
        </w:r>
      </w:ins>
      <w:del w:id="222" w:author="Ximena Tolosa" w:date="2021-10-24T14:54:00Z">
        <w:r w:rsidDel="00D519C0">
          <w:rPr>
            <w:rFonts w:eastAsia="Times New Roman"/>
            <w:color w:val="000000"/>
          </w:rPr>
          <w:delText>,</w:delText>
        </w:r>
      </w:del>
      <w:ins w:id="223" w:author="Ximena Tolosa" w:date="2021-10-24T14:54:00Z">
        <w:r w:rsidR="00D519C0">
          <w:rPr>
            <w:rFonts w:eastAsia="Times New Roman"/>
            <w:color w:val="000000"/>
          </w:rPr>
          <w:t xml:space="preserve"> que</w:t>
        </w:r>
      </w:ins>
      <w:r>
        <w:rPr>
          <w:rFonts w:eastAsia="Times New Roman"/>
          <w:color w:val="000000"/>
        </w:rPr>
        <w:t xml:space="preserve"> </w:t>
      </w:r>
      <w:del w:id="224" w:author="Ximena Tolosa" w:date="2021-10-24T14:54:00Z">
        <w:r w:rsidDel="00D519C0">
          <w:rPr>
            <w:rFonts w:eastAsia="Times New Roman"/>
            <w:color w:val="000000"/>
          </w:rPr>
          <w:delText xml:space="preserve">esto </w:delText>
        </w:r>
      </w:del>
      <w:ins w:id="225" w:author="Ximena Tolosa" w:date="2021-10-24T14:54:00Z">
        <w:r w:rsidR="00D519C0">
          <w:rPr>
            <w:rFonts w:eastAsia="Times New Roman"/>
            <w:color w:val="000000"/>
          </w:rPr>
          <w:t xml:space="preserve">la </w:t>
        </w:r>
      </w:ins>
      <w:ins w:id="226" w:author="Ximena Tolosa" w:date="2021-10-24T14:55:00Z">
        <w:r w:rsidR="00D519C0">
          <w:rPr>
            <w:rFonts w:eastAsia="Times New Roman"/>
            <w:color w:val="000000"/>
          </w:rPr>
          <w:t xml:space="preserve">asignación de </w:t>
        </w:r>
        <w:r w:rsidR="007B1589">
          <w:rPr>
            <w:rFonts w:eastAsia="Times New Roman"/>
            <w:color w:val="000000"/>
          </w:rPr>
          <w:t xml:space="preserve">valores </w:t>
        </w:r>
      </w:ins>
      <w:ins w:id="227" w:author="Ximena Tolosa" w:date="2021-10-24T14:56:00Z">
        <w:r w:rsidR="007B1589">
          <w:rPr>
            <w:rFonts w:eastAsia="Times New Roman"/>
            <w:color w:val="000000"/>
          </w:rPr>
          <w:t>estéticos</w:t>
        </w:r>
      </w:ins>
      <w:ins w:id="228" w:author="Ximena Tolosa" w:date="2021-10-24T14:54:00Z">
        <w:r w:rsidR="00D519C0">
          <w:rPr>
            <w:rFonts w:eastAsia="Times New Roman"/>
            <w:color w:val="000000"/>
          </w:rPr>
          <w:t xml:space="preserve"> </w:t>
        </w:r>
      </w:ins>
      <w:ins w:id="229" w:author="Ximena Tolosa" w:date="2021-10-24T14:57:00Z">
        <w:r w:rsidR="007B1589">
          <w:rPr>
            <w:rFonts w:eastAsia="Times New Roman"/>
            <w:color w:val="000000"/>
          </w:rPr>
          <w:t xml:space="preserve">de naturaleza estática </w:t>
        </w:r>
      </w:ins>
      <w:r>
        <w:rPr>
          <w:rFonts w:eastAsia="Times New Roman"/>
          <w:color w:val="000000"/>
        </w:rPr>
        <w:t xml:space="preserve">se hace en la función </w:t>
      </w:r>
      <w:proofErr w:type="spellStart"/>
      <w:r>
        <w:rPr>
          <w:rStyle w:val="Heading1Char"/>
          <w:color w:val="000000"/>
        </w:rPr>
        <w:t>geom_point</w:t>
      </w:r>
      <w:proofErr w:type="spellEnd"/>
      <w:r>
        <w:rPr>
          <w:rStyle w:val="Heading1Char"/>
          <w:color w:val="000000"/>
        </w:rPr>
        <w:t>()</w:t>
      </w:r>
      <w:r>
        <w:rPr>
          <w:rFonts w:eastAsia="Times New Roman"/>
          <w:color w:val="000000"/>
        </w:rPr>
        <w:t xml:space="preserve">, ya que se pueden añadir otros </w:t>
      </w:r>
      <w:proofErr w:type="spellStart"/>
      <w:r>
        <w:rPr>
          <w:rFonts w:eastAsia="Times New Roman"/>
          <w:color w:val="000000"/>
        </w:rPr>
        <w:t>geoms</w:t>
      </w:r>
      <w:proofErr w:type="spellEnd"/>
      <w:r>
        <w:rPr>
          <w:rFonts w:eastAsia="Times New Roman"/>
          <w:color w:val="000000"/>
        </w:rPr>
        <w:t xml:space="preserve"> después que tomarían valores </w:t>
      </w:r>
      <w:ins w:id="230" w:author="Ximena Tolosa" w:date="2021-10-24T14:57:00Z">
        <w:r w:rsidR="007B1589">
          <w:rPr>
            <w:rFonts w:eastAsia="Times New Roman"/>
            <w:color w:val="000000"/>
          </w:rPr>
          <w:t xml:space="preserve">estéticos </w:t>
        </w:r>
      </w:ins>
      <w:r>
        <w:rPr>
          <w:rFonts w:eastAsia="Times New Roman"/>
          <w:color w:val="000000"/>
        </w:rPr>
        <w:t>diferentes</w:t>
      </w:r>
      <w:del w:id="231" w:author="Ximena Tolosa" w:date="2021-10-24T14:58:00Z">
        <w:r w:rsidDel="007B1589">
          <w:rPr>
            <w:rFonts w:eastAsia="Times New Roman"/>
            <w:color w:val="000000"/>
          </w:rPr>
          <w:delText xml:space="preserve"> para su estética de trazado.</w:delText>
        </w:r>
      </w:del>
    </w:p>
    <w:p w14:paraId="3A687BDD" w14:textId="63E3C541" w:rsidR="004F2A5C" w:rsidRDefault="004F2A5C" w:rsidP="00144256">
      <w:pPr>
        <w:numPr>
          <w:ilvl w:val="0"/>
          <w:numId w:val="6"/>
        </w:numPr>
        <w:spacing w:afterAutospacing="1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En el segundo ejemplo, el histograma requiere sólo el eje x mapeado a una columna. </w:t>
      </w:r>
      <w:del w:id="232" w:author="Ximena Tolosa" w:date="2021-10-24T15:00:00Z">
        <w:r w:rsidDel="00210BEC">
          <w:rPr>
            <w:rFonts w:eastAsia="Times New Roman"/>
            <w:color w:val="000000"/>
          </w:rPr>
          <w:delText xml:space="preserve">La </w:delText>
        </w:r>
      </w:del>
      <w:ins w:id="233" w:author="Ximena Tolosa" w:date="2021-10-24T15:00:00Z">
        <w:r w:rsidR="00210BEC">
          <w:rPr>
            <w:rFonts w:eastAsia="Times New Roman"/>
            <w:color w:val="000000"/>
          </w:rPr>
          <w:t xml:space="preserve">El </w:t>
        </w:r>
      </w:ins>
      <w:del w:id="234" w:author="Ximena Tolosa" w:date="2021-10-24T15:00:00Z">
        <w:r w:rsidDel="00210BEC">
          <w:rPr>
            <w:rStyle w:val="Heading1Char"/>
            <w:color w:val="000000"/>
          </w:rPr>
          <w:delText>anchura del</w:delText>
        </w:r>
      </w:del>
      <w:proofErr w:type="spellStart"/>
      <w:ins w:id="235" w:author="Ximena Tolosa" w:date="2021-10-24T15:00:00Z">
        <w:r w:rsidR="00210BEC">
          <w:rPr>
            <w:rStyle w:val="Heading1Char"/>
            <w:color w:val="000000"/>
          </w:rPr>
          <w:t>binwidth</w:t>
        </w:r>
      </w:ins>
      <w:proofErr w:type="spellEnd"/>
      <w:r>
        <w:rPr>
          <w:rStyle w:val="Heading1Char"/>
          <w:color w:val="000000"/>
        </w:rPr>
        <w:t xml:space="preserve"> </w:t>
      </w:r>
      <w:del w:id="236" w:author="Ximena Tolosa" w:date="2021-10-24T15:01:00Z">
        <w:r w:rsidR="00210BEC" w:rsidDel="00210BEC">
          <w:rPr>
            <w:rFonts w:eastAsia="Times New Roman"/>
            <w:color w:val="000000"/>
          </w:rPr>
          <w:delText>h</w:delText>
        </w:r>
        <w:r w:rsidDel="00210BEC">
          <w:rPr>
            <w:rFonts w:eastAsia="Times New Roman"/>
            <w:color w:val="000000"/>
          </w:rPr>
          <w:delText xml:space="preserve">istograma </w:delText>
        </w:r>
      </w:del>
      <w:r>
        <w:rPr>
          <w:rStyle w:val="Heading1Char"/>
          <w:color w:val="000000"/>
        </w:rPr>
        <w:t>=</w:t>
      </w:r>
      <w:ins w:id="237" w:author="Ximena Tolosa" w:date="2021-10-24T15:08:00Z">
        <w:r w:rsidR="00D039EA">
          <w:rPr>
            <w:rStyle w:val="Heading1Char"/>
            <w:color w:val="000000"/>
            <w:sz w:val="24"/>
            <w:szCs w:val="24"/>
          </w:rPr>
          <w:t xml:space="preserve"> </w:t>
        </w:r>
        <w:r w:rsidR="00D039EA">
          <w:rPr>
            <w:rStyle w:val="Heading1Char"/>
            <w:b w:val="0"/>
            <w:bCs w:val="0"/>
            <w:color w:val="000000"/>
            <w:sz w:val="24"/>
            <w:szCs w:val="24"/>
          </w:rPr>
          <w:t>(el ancho de los cubos)</w:t>
        </w:r>
      </w:ins>
      <w:r>
        <w:rPr>
          <w:rFonts w:eastAsia="Times New Roman"/>
          <w:color w:val="000000"/>
        </w:rPr>
        <w:t xml:space="preserve">, el </w:t>
      </w:r>
      <w:r>
        <w:rPr>
          <w:rStyle w:val="Heading1Char"/>
          <w:color w:val="000000"/>
        </w:rPr>
        <w:t>color =</w:t>
      </w:r>
      <w:ins w:id="238" w:author="Ximena Tolosa" w:date="2021-10-24T15:08:00Z">
        <w:r w:rsidR="00D039EA">
          <w:rPr>
            <w:rStyle w:val="Heading1Char"/>
            <w:b w:val="0"/>
            <w:bCs w:val="0"/>
            <w:color w:val="000000"/>
            <w:sz w:val="24"/>
            <w:szCs w:val="24"/>
          </w:rPr>
          <w:t xml:space="preserve"> (el color del borde de los cubos)</w:t>
        </w:r>
      </w:ins>
      <w:r>
        <w:rPr>
          <w:rFonts w:eastAsia="Times New Roman"/>
          <w:color w:val="000000"/>
        </w:rPr>
        <w:t xml:space="preserve">, el </w:t>
      </w:r>
      <w:del w:id="239" w:author="Ximena Tolosa" w:date="2021-10-24T15:01:00Z">
        <w:r w:rsidDel="00210BEC">
          <w:rPr>
            <w:rStyle w:val="Heading1Char"/>
            <w:color w:val="000000"/>
          </w:rPr>
          <w:delText xml:space="preserve">relleno </w:delText>
        </w:r>
      </w:del>
      <w:proofErr w:type="spellStart"/>
      <w:ins w:id="240" w:author="Ximena Tolosa" w:date="2021-10-24T15:01:00Z">
        <w:r w:rsidR="00210BEC">
          <w:rPr>
            <w:rStyle w:val="Heading1Char"/>
            <w:color w:val="000000"/>
          </w:rPr>
          <w:t>fill</w:t>
        </w:r>
        <w:proofErr w:type="spellEnd"/>
        <w:r w:rsidR="00210BEC">
          <w:rPr>
            <w:rStyle w:val="Heading1Char"/>
            <w:color w:val="000000"/>
          </w:rPr>
          <w:t xml:space="preserve"> </w:t>
        </w:r>
      </w:ins>
      <w:r>
        <w:rPr>
          <w:rStyle w:val="Heading1Char"/>
          <w:color w:val="000000"/>
        </w:rPr>
        <w:t xml:space="preserve">= </w:t>
      </w:r>
      <w:r>
        <w:rPr>
          <w:rFonts w:eastAsia="Times New Roman"/>
          <w:color w:val="000000"/>
        </w:rPr>
        <w:t>(color interno</w:t>
      </w:r>
      <w:ins w:id="241" w:author="Ximena Tolosa" w:date="2021-10-24T15:01:00Z">
        <w:r w:rsidR="00210BEC">
          <w:rPr>
            <w:rFonts w:eastAsia="Times New Roman"/>
            <w:color w:val="000000"/>
          </w:rPr>
          <w:t xml:space="preserve"> o color de relleno</w:t>
        </w:r>
      </w:ins>
      <w:ins w:id="242" w:author="Ximena Tolosa" w:date="2021-10-24T15:09:00Z">
        <w:r w:rsidR="00D039EA">
          <w:rPr>
            <w:rFonts w:eastAsia="Times New Roman"/>
            <w:color w:val="000000"/>
          </w:rPr>
          <w:t xml:space="preserve"> de los cubos</w:t>
        </w:r>
      </w:ins>
      <w:r>
        <w:rPr>
          <w:rFonts w:eastAsia="Times New Roman"/>
          <w:color w:val="000000"/>
        </w:rPr>
        <w:t xml:space="preserve">), y </w:t>
      </w:r>
      <w:r w:rsidRPr="00210BEC">
        <w:rPr>
          <w:rFonts w:eastAsia="Times New Roman"/>
          <w:rPrChange w:id="243" w:author="Ximena Tolosa" w:date="2021-10-24T15:02:00Z">
            <w:rPr>
              <w:rStyle w:val="Heading1Char"/>
              <w:color w:val="000000"/>
            </w:rPr>
          </w:rPrChange>
        </w:rPr>
        <w:t>el</w:t>
      </w:r>
      <w:r>
        <w:rPr>
          <w:rStyle w:val="Heading1Char"/>
          <w:color w:val="000000"/>
        </w:rPr>
        <w:t xml:space="preserve"> </w:t>
      </w:r>
      <w:proofErr w:type="spellStart"/>
      <w:r>
        <w:rPr>
          <w:rStyle w:val="Heading1Char"/>
          <w:color w:val="000000"/>
        </w:rPr>
        <w:t>al</w:t>
      </w:r>
      <w:ins w:id="244" w:author="Ximena Tolosa" w:date="2021-10-24T15:01:00Z">
        <w:r w:rsidR="00210BEC">
          <w:rPr>
            <w:rStyle w:val="Heading1Char"/>
            <w:color w:val="000000"/>
          </w:rPr>
          <w:t>ph</w:t>
        </w:r>
      </w:ins>
      <w:del w:id="245" w:author="Ximena Tolosa" w:date="2021-10-24T15:01:00Z">
        <w:r w:rsidDel="00210BEC">
          <w:rPr>
            <w:rStyle w:val="Heading1Char"/>
            <w:color w:val="000000"/>
          </w:rPr>
          <w:delText>f</w:delText>
        </w:r>
      </w:del>
      <w:r>
        <w:rPr>
          <w:rStyle w:val="Heading1Char"/>
          <w:color w:val="000000"/>
        </w:rPr>
        <w:t>a</w:t>
      </w:r>
      <w:proofErr w:type="spellEnd"/>
      <w:r>
        <w:rPr>
          <w:rStyle w:val="Heading1Char"/>
          <w:color w:val="000000"/>
        </w:rPr>
        <w:t xml:space="preserve"> = </w:t>
      </w:r>
      <w:ins w:id="246" w:author="Ximena Tolosa" w:date="2021-10-24T15:09:00Z">
        <w:r w:rsidR="00D039EA">
          <w:rPr>
            <w:rStyle w:val="Heading1Char"/>
            <w:b w:val="0"/>
            <w:bCs w:val="0"/>
            <w:color w:val="000000"/>
            <w:sz w:val="24"/>
            <w:szCs w:val="24"/>
          </w:rPr>
          <w:t>(la transparencia de</w:t>
        </w:r>
      </w:ins>
      <w:ins w:id="247" w:author="Ximena Tolosa" w:date="2021-10-24T15:10:00Z">
        <w:r w:rsidR="00D039EA">
          <w:rPr>
            <w:rStyle w:val="Heading1Char"/>
            <w:b w:val="0"/>
            <w:bCs w:val="0"/>
            <w:color w:val="000000"/>
            <w:sz w:val="24"/>
            <w:szCs w:val="24"/>
          </w:rPr>
          <w:t>l color de</w:t>
        </w:r>
      </w:ins>
      <w:ins w:id="248" w:author="Ximena Tolosa" w:date="2021-10-24T15:09:00Z">
        <w:r w:rsidR="00D039EA">
          <w:rPr>
            <w:rStyle w:val="Heading1Char"/>
            <w:b w:val="0"/>
            <w:bCs w:val="0"/>
            <w:color w:val="000000"/>
            <w:sz w:val="24"/>
            <w:szCs w:val="24"/>
          </w:rPr>
          <w:t xml:space="preserve"> los cubos) </w:t>
        </w:r>
      </w:ins>
      <w:r>
        <w:rPr>
          <w:rFonts w:eastAsia="Times New Roman"/>
          <w:color w:val="000000"/>
        </w:rPr>
        <w:t>se establecen</w:t>
      </w:r>
      <w:del w:id="249" w:author="Ximena Tolosa" w:date="2021-10-24T15:07:00Z">
        <w:r w:rsidDel="00D039EA">
          <w:rPr>
            <w:rFonts w:eastAsia="Times New Roman"/>
            <w:color w:val="000000"/>
          </w:rPr>
          <w:delText xml:space="preserve"> </w:delText>
        </w:r>
        <w:commentRangeStart w:id="250"/>
        <w:r w:rsidDel="00D039EA">
          <w:rPr>
            <w:rFonts w:eastAsia="Times New Roman"/>
            <w:color w:val="000000"/>
          </w:rPr>
          <w:delText>de nuevo</w:delText>
        </w:r>
      </w:del>
      <w:r>
        <w:rPr>
          <w:rFonts w:eastAsia="Times New Roman"/>
          <w:color w:val="000000"/>
        </w:rPr>
        <w:t xml:space="preserve"> </w:t>
      </w:r>
      <w:commentRangeEnd w:id="250"/>
      <w:r w:rsidR="00D039EA">
        <w:rPr>
          <w:rStyle w:val="CommentReference"/>
        </w:rPr>
        <w:commentReference w:id="250"/>
      </w:r>
      <w:r>
        <w:rPr>
          <w:rFonts w:eastAsia="Times New Roman"/>
          <w:color w:val="000000"/>
        </w:rPr>
        <w:t xml:space="preserve">dentro del </w:t>
      </w:r>
      <w:proofErr w:type="spellStart"/>
      <w:r>
        <w:rPr>
          <w:rFonts w:eastAsia="Times New Roman"/>
          <w:color w:val="000000"/>
        </w:rPr>
        <w:t>geom</w:t>
      </w:r>
      <w:proofErr w:type="spellEnd"/>
      <w:r>
        <w:rPr>
          <w:rFonts w:eastAsia="Times New Roman"/>
          <w:color w:val="000000"/>
        </w:rPr>
        <w:t xml:space="preserve"> </w:t>
      </w:r>
      <w:ins w:id="251" w:author="Ximena Tolosa" w:date="2021-10-24T15:10:00Z">
        <w:r w:rsidR="00D039EA">
          <w:rPr>
            <w:rFonts w:eastAsia="Times New Roman"/>
            <w:color w:val="000000"/>
          </w:rPr>
          <w:t>como</w:t>
        </w:r>
      </w:ins>
      <w:del w:id="252" w:author="Ximena Tolosa" w:date="2021-10-24T15:10:00Z">
        <w:r w:rsidDel="00D039EA">
          <w:rPr>
            <w:rFonts w:eastAsia="Times New Roman"/>
            <w:color w:val="000000"/>
          </w:rPr>
          <w:delText>a</w:delText>
        </w:r>
      </w:del>
      <w:r>
        <w:rPr>
          <w:rFonts w:eastAsia="Times New Roman"/>
          <w:color w:val="000000"/>
        </w:rPr>
        <w:t xml:space="preserve"> valores estáticos.</w:t>
      </w:r>
    </w:p>
    <w:p w14:paraId="5564ACBE" w14:textId="38C17A5E" w:rsidR="004F2A5C" w:rsidRDefault="004F2A5C" w:rsidP="004F2A5C">
      <w:pPr>
        <w:pStyle w:val="Heading3"/>
        <w:spacing w:before="280" w:after="280"/>
        <w:rPr>
          <w:rFonts w:eastAsia="Times New Roman"/>
          <w:color w:val="000000"/>
        </w:rPr>
      </w:pPr>
      <w:bookmarkStart w:id="253" w:name="__RefHeading___Toc33020_485595530"/>
      <w:bookmarkStart w:id="254" w:name="_Toc85903800"/>
      <w:bookmarkEnd w:id="253"/>
      <w:r>
        <w:rPr>
          <w:rFonts w:eastAsia="Times New Roman"/>
          <w:color w:val="000000"/>
        </w:rPr>
        <w:t xml:space="preserve">Escalado a los valores de la </w:t>
      </w:r>
      <w:commentRangeStart w:id="255"/>
      <w:r>
        <w:rPr>
          <w:rFonts w:eastAsia="Times New Roman"/>
          <w:color w:val="000000"/>
        </w:rPr>
        <w:t>columna</w:t>
      </w:r>
      <w:bookmarkEnd w:id="254"/>
      <w:commentRangeEnd w:id="255"/>
      <w:r w:rsidR="00E97D51">
        <w:rPr>
          <w:rStyle w:val="CommentReference"/>
          <w:b w:val="0"/>
          <w:bCs w:val="0"/>
        </w:rPr>
        <w:commentReference w:id="255"/>
      </w:r>
    </w:p>
    <w:p w14:paraId="1243DE9A" w14:textId="2CCAB269" w:rsidR="004F2A5C" w:rsidRDefault="004F2A5C" w:rsidP="004F2A5C">
      <w:pPr>
        <w:spacing w:before="280" w:after="280"/>
        <w:rPr>
          <w:color w:val="000000"/>
        </w:rPr>
      </w:pPr>
      <w:del w:id="256" w:author="Ximena Tolosa" w:date="2021-10-24T15:14:00Z">
        <w:r w:rsidDel="00E97D51">
          <w:rPr>
            <w:color w:val="000000"/>
          </w:rPr>
          <w:delText xml:space="preserve">La </w:delText>
        </w:r>
      </w:del>
      <w:ins w:id="257" w:author="Ximena Tolosa" w:date="2021-10-24T15:14:00Z">
        <w:r w:rsidR="00E97D51">
          <w:rPr>
            <w:color w:val="000000"/>
          </w:rPr>
          <w:t xml:space="preserve">Como </w:t>
        </w:r>
      </w:ins>
      <w:r>
        <w:rPr>
          <w:color w:val="000000"/>
        </w:rPr>
        <w:t xml:space="preserve">alternativa </w:t>
      </w:r>
      <w:ins w:id="258" w:author="Ximena Tolosa" w:date="2021-10-24T15:14:00Z">
        <w:r w:rsidR="00E97D51">
          <w:rPr>
            <w:color w:val="000000"/>
          </w:rPr>
          <w:t xml:space="preserve">al uso </w:t>
        </w:r>
      </w:ins>
      <w:ins w:id="259" w:author="Ximena Tolosa" w:date="2021-10-24T15:29:00Z">
        <w:r w:rsidR="005D1C94">
          <w:rPr>
            <w:color w:val="000000"/>
          </w:rPr>
          <w:t>de estétic</w:t>
        </w:r>
      </w:ins>
      <w:ins w:id="260" w:author="Ximena Tolosa" w:date="2021-10-24T15:31:00Z">
        <w:r w:rsidR="005D1C94">
          <w:rPr>
            <w:color w:val="000000"/>
          </w:rPr>
          <w:t>a</w:t>
        </w:r>
      </w:ins>
      <w:ins w:id="261" w:author="Ximena Tolosa" w:date="2021-10-24T16:27:00Z">
        <w:r w:rsidR="00B91A09">
          <w:rPr>
            <w:color w:val="000000"/>
          </w:rPr>
          <w:t>s</w:t>
        </w:r>
      </w:ins>
      <w:ins w:id="262" w:author="Ximena Tolosa" w:date="2021-10-24T15:29:00Z">
        <w:r w:rsidR="005D1C94">
          <w:rPr>
            <w:color w:val="000000"/>
          </w:rPr>
          <w:t xml:space="preserve"> de naturaleza </w:t>
        </w:r>
      </w:ins>
      <w:ins w:id="263" w:author="Ximena Tolosa" w:date="2021-10-24T15:30:00Z">
        <w:r w:rsidR="005D1C94">
          <w:rPr>
            <w:color w:val="000000"/>
          </w:rPr>
          <w:t>estática</w:t>
        </w:r>
      </w:ins>
      <w:ins w:id="264" w:author="Ximena Tolosa" w:date="2021-10-24T15:14:00Z">
        <w:r w:rsidR="00E97D51">
          <w:rPr>
            <w:color w:val="000000"/>
          </w:rPr>
          <w:t>, se puede</w:t>
        </w:r>
      </w:ins>
      <w:ins w:id="265" w:author="Ximena Tolosa" w:date="2021-10-24T15:30:00Z">
        <w:r w:rsidR="005D1C94">
          <w:rPr>
            <w:color w:val="000000"/>
          </w:rPr>
          <w:t>n</w:t>
        </w:r>
      </w:ins>
      <w:ins w:id="266" w:author="Ximena Tolosa" w:date="2021-10-24T15:14:00Z">
        <w:r w:rsidR="00E97D51">
          <w:rPr>
            <w:color w:val="000000"/>
          </w:rPr>
          <w:t xml:space="preserve"> graficar objetos </w:t>
        </w:r>
      </w:ins>
      <w:del w:id="267" w:author="Ximena Tolosa" w:date="2021-10-24T15:14:00Z">
        <w:r w:rsidDel="00E97D51">
          <w:rPr>
            <w:color w:val="000000"/>
          </w:rPr>
          <w:delText>es</w:delText>
        </w:r>
      </w:del>
      <w:ins w:id="268" w:author="Ximena Tolosa" w:date="2021-10-24T15:15:00Z">
        <w:r w:rsidR="00E97D51">
          <w:rPr>
            <w:color w:val="000000"/>
          </w:rPr>
          <w:t>con tamaños proporcionales</w:t>
        </w:r>
      </w:ins>
      <w:r>
        <w:rPr>
          <w:color w:val="000000"/>
        </w:rPr>
        <w:t xml:space="preserve"> </w:t>
      </w:r>
      <w:ins w:id="269" w:author="Ximena Tolosa" w:date="2021-10-24T15:15:00Z">
        <w:r w:rsidR="00E97D51">
          <w:rPr>
            <w:color w:val="000000"/>
          </w:rPr>
          <w:t>a sus valores</w:t>
        </w:r>
      </w:ins>
      <w:ins w:id="270" w:author="Ximena Tolosa" w:date="2021-10-24T15:17:00Z">
        <w:r w:rsidR="00E97D51">
          <w:rPr>
            <w:color w:val="000000"/>
          </w:rPr>
          <w:t xml:space="preserve"> como</w:t>
        </w:r>
      </w:ins>
      <w:ins w:id="271" w:author="Ximena Tolosa" w:date="2021-10-24T15:18:00Z">
        <w:r w:rsidR="00E97D51">
          <w:rPr>
            <w:color w:val="000000"/>
          </w:rPr>
          <w:t xml:space="preserve"> aparecen en </w:t>
        </w:r>
      </w:ins>
      <w:ins w:id="272" w:author="Ximena Tolosa" w:date="2021-10-24T15:31:00Z">
        <w:r w:rsidR="005D1C94">
          <w:rPr>
            <w:color w:val="000000"/>
          </w:rPr>
          <w:t>su respectiva</w:t>
        </w:r>
      </w:ins>
      <w:ins w:id="273" w:author="Ximena Tolosa" w:date="2021-10-24T15:18:00Z">
        <w:r w:rsidR="00E97D51">
          <w:rPr>
            <w:color w:val="000000"/>
          </w:rPr>
          <w:t xml:space="preserve"> columna</w:t>
        </w:r>
      </w:ins>
      <w:del w:id="274" w:author="Ximena Tolosa" w:date="2021-10-24T15:16:00Z">
        <w:r w:rsidDel="00E97D51">
          <w:rPr>
            <w:color w:val="000000"/>
          </w:rPr>
          <w:delText>escalar la estética del objeto de trazado por los valores de una columna</w:delText>
        </w:r>
      </w:del>
      <w:r>
        <w:rPr>
          <w:color w:val="000000"/>
        </w:rPr>
        <w:t xml:space="preserve">. </w:t>
      </w:r>
      <w:ins w:id="275" w:author="Ximena Tolosa" w:date="2021-10-24T15:32:00Z">
        <w:r w:rsidR="005D1C94">
          <w:rPr>
            <w:color w:val="000000"/>
          </w:rPr>
          <w:t>Con</w:t>
        </w:r>
      </w:ins>
      <w:del w:id="276" w:author="Ximena Tolosa" w:date="2021-10-24T15:32:00Z">
        <w:r w:rsidDel="005D1C94">
          <w:rPr>
            <w:color w:val="000000"/>
          </w:rPr>
          <w:delText>En</w:delText>
        </w:r>
      </w:del>
      <w:r>
        <w:rPr>
          <w:color w:val="000000"/>
        </w:rPr>
        <w:t xml:space="preserve"> este enfoque, la visualización de esta estética dependerá del valor de esa observación en </w:t>
      </w:r>
      <w:del w:id="277" w:author="Ximena Tolosa" w:date="2021-10-24T15:20:00Z">
        <w:r w:rsidDel="00E97D51">
          <w:rPr>
            <w:color w:val="000000"/>
          </w:rPr>
          <w:delText xml:space="preserve">esa </w:delText>
        </w:r>
      </w:del>
      <w:ins w:id="278" w:author="Ximena Tolosa" w:date="2021-10-24T15:20:00Z">
        <w:r w:rsidR="00E97D51">
          <w:rPr>
            <w:color w:val="000000"/>
          </w:rPr>
          <w:t xml:space="preserve">la </w:t>
        </w:r>
      </w:ins>
      <w:r>
        <w:rPr>
          <w:color w:val="000000"/>
        </w:rPr>
        <w:t xml:space="preserve">columna de </w:t>
      </w:r>
      <w:del w:id="279" w:author="Ximena Tolosa" w:date="2021-10-24T15:20:00Z">
        <w:r w:rsidDel="00E97D51">
          <w:rPr>
            <w:color w:val="000000"/>
          </w:rPr>
          <w:delText xml:space="preserve">los </w:delText>
        </w:r>
      </w:del>
      <w:r>
        <w:rPr>
          <w:color w:val="000000"/>
        </w:rPr>
        <w:t>datos</w:t>
      </w:r>
      <w:ins w:id="280" w:author="Ximena Tolosa" w:date="2021-10-24T15:20:00Z">
        <w:r w:rsidR="00E97D51">
          <w:rPr>
            <w:color w:val="000000"/>
          </w:rPr>
          <w:t xml:space="preserve"> correspondiente</w:t>
        </w:r>
      </w:ins>
      <w:r>
        <w:rPr>
          <w:color w:val="000000"/>
        </w:rPr>
        <w:t>. Si los valores de la columna son continuos, la escala de visualización (</w:t>
      </w:r>
      <w:ins w:id="281" w:author="Ximena Tolosa" w:date="2021-10-24T16:28:00Z">
        <w:r w:rsidR="00B91A09">
          <w:rPr>
            <w:color w:val="000000"/>
          </w:rPr>
          <w:t xml:space="preserve">en la </w:t>
        </w:r>
      </w:ins>
      <w:r>
        <w:rPr>
          <w:color w:val="000000"/>
        </w:rPr>
        <w:t xml:space="preserve">leyenda) para esa estética será continua. Si los valores de la columna son discretos, la leyenda mostrará cada valor y los datos trazados aparecerán </w:t>
      </w:r>
      <w:del w:id="282" w:author="Ximena Tolosa" w:date="2021-10-24T15:24:00Z">
        <w:r w:rsidDel="005D1C94">
          <w:rPr>
            <w:color w:val="000000"/>
          </w:rPr>
          <w:delText xml:space="preserve">como </w:delText>
        </w:r>
      </w:del>
      <w:r>
        <w:rPr>
          <w:color w:val="000000"/>
        </w:rPr>
        <w:t xml:space="preserve">claramente "agrupados" (lea más en la sección de </w:t>
      </w:r>
      <w:hyperlink w:anchor="ggplotgroups">
        <w:r>
          <w:rPr>
            <w:rStyle w:val="EnlacedeInternet"/>
          </w:rPr>
          <w:t xml:space="preserve">agrupación </w:t>
        </w:r>
      </w:hyperlink>
      <w:r>
        <w:rPr>
          <w:color w:val="000000"/>
        </w:rPr>
        <w:t>de esta página).</w:t>
      </w:r>
    </w:p>
    <w:p w14:paraId="50BF6ACC" w14:textId="573473CA" w:rsidR="004F2A5C" w:rsidRDefault="004F2A5C" w:rsidP="004F2A5C">
      <w:pPr>
        <w:spacing w:before="280" w:after="280"/>
        <w:rPr>
          <w:color w:val="000000"/>
        </w:rPr>
      </w:pPr>
      <w:r>
        <w:rPr>
          <w:color w:val="000000"/>
        </w:rPr>
        <w:t>Para conseguir</w:t>
      </w:r>
      <w:ins w:id="283" w:author="Ximena Tolosa" w:date="2021-10-24T15:25:00Z">
        <w:r w:rsidR="005D1C94">
          <w:rPr>
            <w:color w:val="000000"/>
          </w:rPr>
          <w:t xml:space="preserve"> esto</w:t>
        </w:r>
      </w:ins>
      <w:del w:id="284" w:author="Ximena Tolosa" w:date="2021-10-24T15:25:00Z">
        <w:r w:rsidDel="005D1C94">
          <w:rPr>
            <w:color w:val="000000"/>
          </w:rPr>
          <w:delText>lo</w:delText>
        </w:r>
      </w:del>
      <w:r>
        <w:rPr>
          <w:color w:val="000000"/>
        </w:rPr>
        <w:t xml:space="preserve">, se asigna esa estética de gráfico a un </w:t>
      </w:r>
      <w:commentRangeStart w:id="285"/>
      <w:r>
        <w:rPr>
          <w:rStyle w:val="Destacado"/>
          <w:color w:val="000000"/>
        </w:rPr>
        <w:t xml:space="preserve">nombre de columna </w:t>
      </w:r>
      <w:commentRangeEnd w:id="285"/>
      <w:r w:rsidR="005D1C94">
        <w:rPr>
          <w:rStyle w:val="CommentReference"/>
        </w:rPr>
        <w:commentReference w:id="285"/>
      </w:r>
      <w:ins w:id="286" w:author="Ximena Tolosa" w:date="2021-10-24T15:33:00Z">
        <w:r w:rsidR="005D1C94" w:rsidRPr="005D1C94">
          <w:rPr>
            <w:rStyle w:val="Destacado"/>
            <w:i w:val="0"/>
            <w:iCs w:val="0"/>
            <w:color w:val="000000"/>
          </w:rPr>
          <w:t xml:space="preserve">o variable </w:t>
        </w:r>
      </w:ins>
      <w:r>
        <w:rPr>
          <w:color w:val="000000"/>
        </w:rPr>
        <w:t xml:space="preserve">(sin </w:t>
      </w:r>
      <w:ins w:id="287" w:author="Ximena Tolosa" w:date="2021-10-24T15:32:00Z">
        <w:r w:rsidR="005D1C94">
          <w:rPr>
            <w:color w:val="000000"/>
          </w:rPr>
          <w:t>u</w:t>
        </w:r>
      </w:ins>
      <w:ins w:id="288" w:author="Ximena Tolosa" w:date="2021-10-24T15:33:00Z">
        <w:r w:rsidR="005D1C94">
          <w:rPr>
            <w:color w:val="000000"/>
          </w:rPr>
          <w:t xml:space="preserve">tilizar </w:t>
        </w:r>
      </w:ins>
      <w:r>
        <w:rPr>
          <w:color w:val="000000"/>
        </w:rPr>
        <w:t xml:space="preserve">comillas). Esto debe hacerse </w:t>
      </w:r>
      <w:r>
        <w:rPr>
          <w:rStyle w:val="Destacado"/>
          <w:color w:val="000000"/>
        </w:rPr>
        <w:t xml:space="preserve">dentro </w:t>
      </w:r>
      <w:del w:id="289" w:author="Ximena Tolosa" w:date="2021-10-24T15:35:00Z">
        <w:r w:rsidDel="00887344">
          <w:rPr>
            <w:rStyle w:val="Destacado"/>
            <w:color w:val="000000"/>
          </w:rPr>
          <w:delText>de una función</w:delText>
        </w:r>
      </w:del>
      <w:ins w:id="290" w:author="Ximena Tolosa" w:date="2021-10-24T15:35:00Z">
        <w:r w:rsidR="00887344">
          <w:rPr>
            <w:rStyle w:val="Destacado"/>
            <w:color w:val="000000"/>
          </w:rPr>
          <w:t>del comando</w:t>
        </w:r>
      </w:ins>
      <w:r>
        <w:rPr>
          <w:rStyle w:val="Destacado"/>
          <w:color w:val="000000"/>
        </w:rPr>
        <w:t xml:space="preserve"> </w:t>
      </w:r>
      <w:proofErr w:type="spellStart"/>
      <w:r>
        <w:rPr>
          <w:rStyle w:val="Heading1Char"/>
          <w:i/>
          <w:iCs/>
          <w:color w:val="000000"/>
        </w:rPr>
        <w:t>mapping</w:t>
      </w:r>
      <w:proofErr w:type="spellEnd"/>
      <w:r>
        <w:rPr>
          <w:rStyle w:val="Heading1Char"/>
          <w:i/>
          <w:iCs/>
          <w:color w:val="000000"/>
        </w:rPr>
        <w:t xml:space="preserve"> = aes() </w:t>
      </w:r>
      <w:r>
        <w:rPr>
          <w:color w:val="000000"/>
        </w:rPr>
        <w:t xml:space="preserve">(nota: hay varios lugares en el código donde puedes hacer estas asignaciones de mapeo, como se discute </w:t>
      </w:r>
      <w:hyperlink w:anchor="#ggplot_basics_map_loc">
        <w:r>
          <w:rPr>
            <w:rStyle w:val="EnlacedeInternet"/>
          </w:rPr>
          <w:t>a continuación</w:t>
        </w:r>
      </w:hyperlink>
      <w:r>
        <w:rPr>
          <w:color w:val="000000"/>
        </w:rPr>
        <w:t>).</w:t>
      </w:r>
    </w:p>
    <w:p w14:paraId="5A70FE6E" w14:textId="3B171619" w:rsidR="004F2A5C" w:rsidRDefault="004F2A5C" w:rsidP="004F2A5C">
      <w:pPr>
        <w:spacing w:before="280" w:after="280"/>
        <w:rPr>
          <w:color w:val="000000"/>
        </w:rPr>
      </w:pPr>
      <w:del w:id="291" w:author="Ximena Tolosa" w:date="2021-10-24T15:37:00Z">
        <w:r w:rsidDel="00887344">
          <w:rPr>
            <w:color w:val="000000"/>
          </w:rPr>
          <w:delText xml:space="preserve">A continuación, </w:delText>
        </w:r>
      </w:del>
      <w:ins w:id="292" w:author="Ximena Tolosa" w:date="2021-10-24T15:37:00Z">
        <w:r w:rsidR="00887344">
          <w:rPr>
            <w:color w:val="000000"/>
          </w:rPr>
          <w:t xml:space="preserve">Presentamos </w:t>
        </w:r>
      </w:ins>
      <w:r>
        <w:rPr>
          <w:color w:val="000000"/>
        </w:rPr>
        <w:t>dos ejemplos</w:t>
      </w:r>
      <w:ins w:id="293" w:author="Ximena Tolosa" w:date="2021-10-24T15:37:00Z">
        <w:r w:rsidR="00887344">
          <w:rPr>
            <w:color w:val="000000"/>
          </w:rPr>
          <w:t xml:space="preserve"> a continuación</w:t>
        </w:r>
      </w:ins>
      <w:r>
        <w:rPr>
          <w:color w:val="000000"/>
        </w:rPr>
        <w:t>.</w:t>
      </w:r>
    </w:p>
    <w:p w14:paraId="3BDDB880" w14:textId="375BDE6A" w:rsidR="004F2A5C" w:rsidRDefault="004F2A5C" w:rsidP="00144256">
      <w:pPr>
        <w:numPr>
          <w:ilvl w:val="0"/>
          <w:numId w:val="7"/>
        </w:numPr>
        <w:spacing w:beforeAutospacing="1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lastRenderedPageBreak/>
        <w:t xml:space="preserve">En el primer ejemplo, </w:t>
      </w:r>
      <w:ins w:id="294" w:author="Ximena Tolosa" w:date="2021-10-24T16:29:00Z">
        <w:r w:rsidR="00B91A09">
          <w:rPr>
            <w:rFonts w:eastAsia="Times New Roman"/>
            <w:color w:val="000000"/>
          </w:rPr>
          <w:t>la estética d</w:t>
        </w:r>
      </w:ins>
      <w:del w:id="295" w:author="Ximena Tolosa" w:date="2021-10-24T16:29:00Z">
        <w:r w:rsidDel="00B91A09">
          <w:rPr>
            <w:rFonts w:eastAsia="Times New Roman"/>
            <w:color w:val="000000"/>
          </w:rPr>
          <w:delText>el</w:delText>
        </w:r>
      </w:del>
      <w:r>
        <w:rPr>
          <w:rFonts w:eastAsia="Times New Roman"/>
          <w:color w:val="000000"/>
        </w:rPr>
        <w:t xml:space="preserve"> </w:t>
      </w:r>
      <w:r>
        <w:rPr>
          <w:rStyle w:val="Heading1Char"/>
          <w:color w:val="000000"/>
        </w:rPr>
        <w:t xml:space="preserve">color = </w:t>
      </w:r>
      <w:del w:id="296" w:author="Ximena Tolosa" w:date="2021-10-24T16:30:00Z">
        <w:r w:rsidDel="00B91A09">
          <w:rPr>
            <w:rFonts w:eastAsia="Times New Roman"/>
            <w:color w:val="000000"/>
          </w:rPr>
          <w:delText xml:space="preserve">estético </w:delText>
        </w:r>
      </w:del>
      <w:r>
        <w:rPr>
          <w:rFonts w:eastAsia="Times New Roman"/>
          <w:color w:val="000000"/>
        </w:rPr>
        <w:t>(de cada punto) está mapead</w:t>
      </w:r>
      <w:ins w:id="297" w:author="Ximena Tolosa" w:date="2021-10-24T16:30:00Z">
        <w:r w:rsidR="00B91A09">
          <w:rPr>
            <w:rFonts w:eastAsia="Times New Roman"/>
            <w:color w:val="000000"/>
          </w:rPr>
          <w:t>a</w:t>
        </w:r>
      </w:ins>
      <w:del w:id="298" w:author="Ximena Tolosa" w:date="2021-10-24T16:30:00Z">
        <w:r w:rsidDel="00B91A09">
          <w:rPr>
            <w:rFonts w:eastAsia="Times New Roman"/>
            <w:color w:val="000000"/>
          </w:rPr>
          <w:delText>o</w:delText>
        </w:r>
      </w:del>
      <w:r>
        <w:rPr>
          <w:rFonts w:eastAsia="Times New Roman"/>
          <w:color w:val="000000"/>
        </w:rPr>
        <w:t xml:space="preserve"> a la columna </w:t>
      </w:r>
      <w:del w:id="299" w:author="Ximena Tolosa" w:date="2021-10-24T16:30:00Z">
        <w:r w:rsidDel="00B91A09">
          <w:rPr>
            <w:rStyle w:val="Heading1Char"/>
            <w:color w:val="000000"/>
          </w:rPr>
          <w:delText xml:space="preserve">edad </w:delText>
        </w:r>
      </w:del>
      <w:proofErr w:type="spellStart"/>
      <w:ins w:id="300" w:author="Ximena Tolosa" w:date="2021-10-24T16:30:00Z">
        <w:r w:rsidR="00B91A09">
          <w:rPr>
            <w:rStyle w:val="Heading1Char"/>
            <w:color w:val="000000"/>
          </w:rPr>
          <w:t>age</w:t>
        </w:r>
        <w:proofErr w:type="spellEnd"/>
        <w:r w:rsidR="00B91A09">
          <w:rPr>
            <w:rStyle w:val="Heading1Char"/>
            <w:color w:val="000000"/>
          </w:rPr>
          <w:t xml:space="preserve"> </w:t>
        </w:r>
      </w:ins>
      <w:r>
        <w:rPr>
          <w:rFonts w:eastAsia="Times New Roman"/>
          <w:color w:val="000000"/>
        </w:rPr>
        <w:t>- ¡y ha aparecido una escala en una leyenda! Por ahora sólo hay que tener en cuenta que la escala existe - mostraremos cómo modificarla en secciones posteriores.</w:t>
      </w:r>
    </w:p>
    <w:p w14:paraId="43FBC79D" w14:textId="3C1626A8" w:rsidR="004F2A5C" w:rsidRDefault="004F2A5C" w:rsidP="00144256">
      <w:pPr>
        <w:numPr>
          <w:ilvl w:val="0"/>
          <w:numId w:val="7"/>
        </w:numPr>
        <w:spacing w:afterAutospacing="1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En el segundo ejemplo, dos nuevas estéticas de trazado </w:t>
      </w:r>
      <w:del w:id="301" w:author="Ximena Tolosa" w:date="2021-10-24T16:31:00Z">
        <w:r w:rsidDel="00B91A09">
          <w:rPr>
            <w:rFonts w:eastAsia="Times New Roman"/>
            <w:color w:val="000000"/>
          </w:rPr>
          <w:delText xml:space="preserve">también </w:delText>
        </w:r>
      </w:del>
      <w:r>
        <w:rPr>
          <w:rFonts w:eastAsia="Times New Roman"/>
          <w:color w:val="000000"/>
        </w:rPr>
        <w:t>se asignan a columnas (</w:t>
      </w:r>
      <w:r>
        <w:rPr>
          <w:rStyle w:val="Heading1Char"/>
          <w:color w:val="000000"/>
        </w:rPr>
        <w:t xml:space="preserve">color = </w:t>
      </w:r>
      <w:r>
        <w:rPr>
          <w:rFonts w:eastAsia="Times New Roman"/>
          <w:color w:val="000000"/>
        </w:rPr>
        <w:t xml:space="preserve">y </w:t>
      </w:r>
      <w:del w:id="302" w:author="Ximena Tolosa" w:date="2021-10-24T16:32:00Z">
        <w:r w:rsidDel="00B91A09">
          <w:rPr>
            <w:rStyle w:val="Heading1Char"/>
            <w:color w:val="000000"/>
          </w:rPr>
          <w:delText xml:space="preserve">tamaño </w:delText>
        </w:r>
      </w:del>
      <w:proofErr w:type="spellStart"/>
      <w:ins w:id="303" w:author="Ximena Tolosa" w:date="2021-10-24T16:32:00Z">
        <w:r w:rsidR="00B91A09">
          <w:rPr>
            <w:rStyle w:val="Heading1Char"/>
            <w:color w:val="000000"/>
          </w:rPr>
          <w:t>size</w:t>
        </w:r>
        <w:proofErr w:type="spellEnd"/>
        <w:r w:rsidR="00B91A09">
          <w:rPr>
            <w:rStyle w:val="Heading1Char"/>
            <w:color w:val="000000"/>
          </w:rPr>
          <w:t xml:space="preserve"> </w:t>
        </w:r>
      </w:ins>
      <w:r>
        <w:rPr>
          <w:rStyle w:val="Heading1Char"/>
          <w:color w:val="000000"/>
        </w:rPr>
        <w:t>=</w:t>
      </w:r>
      <w:r>
        <w:rPr>
          <w:rFonts w:eastAsia="Times New Roman"/>
          <w:color w:val="000000"/>
        </w:rPr>
        <w:t xml:space="preserve">), mientras que las estéticas de trazado </w:t>
      </w:r>
      <w:del w:id="304" w:author="Ximena Tolosa" w:date="2021-10-24T16:32:00Z">
        <w:r w:rsidDel="00B91A09">
          <w:rPr>
            <w:rStyle w:val="Heading1Char"/>
            <w:color w:val="000000"/>
          </w:rPr>
          <w:delText xml:space="preserve">forma </w:delText>
        </w:r>
      </w:del>
      <w:proofErr w:type="spellStart"/>
      <w:ins w:id="305" w:author="Ximena Tolosa" w:date="2021-10-24T16:32:00Z">
        <w:r w:rsidR="00B91A09">
          <w:rPr>
            <w:rStyle w:val="Heading1Char"/>
            <w:color w:val="000000"/>
          </w:rPr>
          <w:t>shape</w:t>
        </w:r>
        <w:proofErr w:type="spellEnd"/>
        <w:r w:rsidR="00B91A09">
          <w:rPr>
            <w:rStyle w:val="Heading1Char"/>
            <w:color w:val="000000"/>
          </w:rPr>
          <w:t xml:space="preserve"> </w:t>
        </w:r>
      </w:ins>
      <w:r>
        <w:rPr>
          <w:rStyle w:val="Heading1Char"/>
          <w:color w:val="000000"/>
        </w:rPr>
        <w:t xml:space="preserve">= </w:t>
      </w:r>
      <w:r>
        <w:rPr>
          <w:rFonts w:eastAsia="Times New Roman"/>
          <w:color w:val="000000"/>
        </w:rPr>
        <w:t xml:space="preserve">y </w:t>
      </w:r>
      <w:proofErr w:type="spellStart"/>
      <w:r>
        <w:rPr>
          <w:rStyle w:val="Heading1Char"/>
          <w:color w:val="000000"/>
        </w:rPr>
        <w:t>al</w:t>
      </w:r>
      <w:ins w:id="306" w:author="Ximena Tolosa" w:date="2021-10-24T16:32:00Z">
        <w:r w:rsidR="00B91A09">
          <w:rPr>
            <w:rStyle w:val="Heading1Char"/>
            <w:color w:val="000000"/>
          </w:rPr>
          <w:t>ph</w:t>
        </w:r>
      </w:ins>
      <w:del w:id="307" w:author="Ximena Tolosa" w:date="2021-10-24T16:32:00Z">
        <w:r w:rsidDel="00B91A09">
          <w:rPr>
            <w:rStyle w:val="Heading1Char"/>
            <w:color w:val="000000"/>
          </w:rPr>
          <w:delText>f</w:delText>
        </w:r>
      </w:del>
      <w:r>
        <w:rPr>
          <w:rStyle w:val="Heading1Char"/>
          <w:color w:val="000000"/>
        </w:rPr>
        <w:t>a</w:t>
      </w:r>
      <w:proofErr w:type="spellEnd"/>
      <w:r>
        <w:rPr>
          <w:rStyle w:val="Heading1Char"/>
          <w:color w:val="000000"/>
        </w:rPr>
        <w:t xml:space="preserve"> = </w:t>
      </w:r>
      <w:r>
        <w:rPr>
          <w:rFonts w:eastAsia="Times New Roman"/>
          <w:color w:val="000000"/>
        </w:rPr>
        <w:t xml:space="preserve">se asignan a valores estáticos fuera de cualquier función de </w:t>
      </w:r>
      <w:proofErr w:type="spellStart"/>
      <w:r>
        <w:rPr>
          <w:rStyle w:val="Heading1Char"/>
          <w:color w:val="000000"/>
        </w:rPr>
        <w:t>map</w:t>
      </w:r>
      <w:ins w:id="308" w:author="Ximena Tolosa" w:date="2021-10-24T16:32:00Z">
        <w:r w:rsidR="00B91A09">
          <w:rPr>
            <w:rStyle w:val="Heading1Char"/>
            <w:color w:val="000000"/>
          </w:rPr>
          <w:t>ping</w:t>
        </w:r>
      </w:ins>
      <w:proofErr w:type="spellEnd"/>
      <w:del w:id="309" w:author="Ximena Tolosa" w:date="2021-10-24T16:32:00Z">
        <w:r w:rsidDel="00B91A09">
          <w:rPr>
            <w:rStyle w:val="Heading1Char"/>
            <w:color w:val="000000"/>
          </w:rPr>
          <w:delText>eo</w:delText>
        </w:r>
      </w:del>
      <w:r>
        <w:rPr>
          <w:rStyle w:val="Heading1Char"/>
          <w:color w:val="000000"/>
        </w:rPr>
        <w:t xml:space="preserve"> = aes()</w:t>
      </w:r>
      <w:r>
        <w:rPr>
          <w:rFonts w:eastAsia="Times New Roman"/>
          <w:color w:val="000000"/>
        </w:rPr>
        <w:t>.</w:t>
      </w:r>
    </w:p>
    <w:p w14:paraId="2D25A5F5" w14:textId="165BA193" w:rsidR="004F2A5C" w:rsidRDefault="004F2A5C" w:rsidP="004F2A5C">
      <w:pPr>
        <w:spacing w:before="280" w:after="280"/>
        <w:rPr>
          <w:color w:val="000000"/>
        </w:rPr>
      </w:pPr>
      <w:r>
        <w:rPr>
          <w:color w:val="000000"/>
        </w:rPr>
        <w:t>Nota: Las asignaciones de los ejes siempre se asignan a las columnas de los datos</w:t>
      </w:r>
      <w:ins w:id="310" w:author="Ximena Tolosa" w:date="2021-10-24T16:32:00Z">
        <w:r w:rsidR="0026761D">
          <w:rPr>
            <w:color w:val="000000"/>
          </w:rPr>
          <w:t xml:space="preserve"> o variables</w:t>
        </w:r>
      </w:ins>
      <w:r>
        <w:rPr>
          <w:color w:val="000000"/>
        </w:rPr>
        <w:t xml:space="preserve"> (no a los valores estáticos), y esto se hace siempre dentro de </w:t>
      </w:r>
      <w:proofErr w:type="spellStart"/>
      <w:r>
        <w:rPr>
          <w:rStyle w:val="Heading1Char"/>
          <w:color w:val="000000"/>
        </w:rPr>
        <w:t>mapping</w:t>
      </w:r>
      <w:proofErr w:type="spellEnd"/>
      <w:r>
        <w:rPr>
          <w:rStyle w:val="Heading1Char"/>
          <w:color w:val="000000"/>
        </w:rPr>
        <w:t xml:space="preserve"> = aes()</w:t>
      </w:r>
      <w:r>
        <w:rPr>
          <w:color w:val="000000"/>
        </w:rPr>
        <w:t>.</w:t>
      </w:r>
    </w:p>
    <w:p w14:paraId="185C6C44" w14:textId="40D087D9" w:rsidR="004F2A5C" w:rsidRDefault="004F2A5C" w:rsidP="004F2A5C">
      <w:pPr>
        <w:spacing w:before="280" w:after="280"/>
        <w:rPr>
          <w:color w:val="000000"/>
        </w:rPr>
      </w:pPr>
      <w:r>
        <w:rPr>
          <w:color w:val="000000"/>
        </w:rPr>
        <w:t>Es importante mantener un seguimiento de las capas y la</w:t>
      </w:r>
      <w:ins w:id="311" w:author="Ximena Tolosa" w:date="2021-10-24T18:53:00Z">
        <w:r w:rsidR="0061468B">
          <w:rPr>
            <w:color w:val="000000"/>
          </w:rPr>
          <w:t>s</w:t>
        </w:r>
      </w:ins>
      <w:r>
        <w:rPr>
          <w:color w:val="000000"/>
        </w:rPr>
        <w:t xml:space="preserve"> </w:t>
      </w:r>
      <w:proofErr w:type="spellStart"/>
      <w:r>
        <w:rPr>
          <w:color w:val="000000"/>
        </w:rPr>
        <w:t>estética</w:t>
      </w:r>
      <w:ins w:id="312" w:author="Ximena Tolosa" w:date="2021-10-24T18:53:00Z">
        <w:r w:rsidR="0061468B">
          <w:rPr>
            <w:color w:val="000000"/>
          </w:rPr>
          <w:t>s</w:t>
        </w:r>
      </w:ins>
      <w:del w:id="313" w:author="Ximena Tolosa" w:date="2021-10-24T18:53:00Z">
        <w:r w:rsidDel="0061468B">
          <w:rPr>
            <w:color w:val="000000"/>
          </w:rPr>
          <w:delText xml:space="preserve"> de los gráficos cuando </w:delText>
        </w:r>
      </w:del>
      <w:r>
        <w:rPr>
          <w:color w:val="000000"/>
        </w:rPr>
        <w:t>se</w:t>
      </w:r>
      <w:proofErr w:type="spellEnd"/>
      <w:r>
        <w:rPr>
          <w:color w:val="000000"/>
        </w:rPr>
        <w:t xml:space="preserve"> hacen gráficos más complejos, por ejemplo, gráficos con múltiples </w:t>
      </w:r>
      <w:proofErr w:type="spellStart"/>
      <w:r>
        <w:rPr>
          <w:color w:val="000000"/>
        </w:rPr>
        <w:t>geom.</w:t>
      </w:r>
      <w:proofErr w:type="spellEnd"/>
      <w:r>
        <w:rPr>
          <w:color w:val="000000"/>
        </w:rPr>
        <w:t xml:space="preserve"> En el ejemplo siguiente, </w:t>
      </w:r>
      <w:ins w:id="314" w:author="Ximena Tolosa" w:date="2021-10-24T16:51:00Z">
        <w:r w:rsidR="008F42FD">
          <w:rPr>
            <w:color w:val="000000"/>
          </w:rPr>
          <w:t xml:space="preserve">la </w:t>
        </w:r>
        <w:proofErr w:type="spellStart"/>
        <w:r w:rsidR="008F42FD">
          <w:rPr>
            <w:color w:val="000000"/>
          </w:rPr>
          <w:t>estetica</w:t>
        </w:r>
      </w:ins>
      <w:proofErr w:type="spellEnd"/>
      <w:del w:id="315" w:author="Ximena Tolosa" w:date="2021-10-24T16:51:00Z">
        <w:r w:rsidDel="008F42FD">
          <w:rPr>
            <w:color w:val="000000"/>
          </w:rPr>
          <w:delText>el</w:delText>
        </w:r>
      </w:del>
      <w:r>
        <w:rPr>
          <w:color w:val="000000"/>
        </w:rPr>
        <w:t xml:space="preserve"> </w:t>
      </w:r>
      <w:del w:id="316" w:author="Ximena Tolosa" w:date="2021-10-24T16:51:00Z">
        <w:r w:rsidDel="008F42FD">
          <w:rPr>
            <w:rStyle w:val="Heading1Char"/>
            <w:color w:val="000000"/>
          </w:rPr>
          <w:delText xml:space="preserve">tamaño </w:delText>
        </w:r>
      </w:del>
      <w:proofErr w:type="spellStart"/>
      <w:ins w:id="317" w:author="Ximena Tolosa" w:date="2021-10-24T16:51:00Z">
        <w:r w:rsidR="008F42FD">
          <w:rPr>
            <w:rStyle w:val="Heading1Char"/>
            <w:color w:val="000000"/>
          </w:rPr>
          <w:t>size</w:t>
        </w:r>
        <w:proofErr w:type="spellEnd"/>
        <w:r w:rsidR="008F42FD">
          <w:rPr>
            <w:rStyle w:val="Heading1Char"/>
            <w:color w:val="000000"/>
          </w:rPr>
          <w:t xml:space="preserve"> </w:t>
        </w:r>
      </w:ins>
      <w:r>
        <w:rPr>
          <w:rStyle w:val="Heading1Char"/>
          <w:color w:val="000000"/>
        </w:rPr>
        <w:t xml:space="preserve">= </w:t>
      </w:r>
      <w:del w:id="318" w:author="Ximena Tolosa" w:date="2021-10-24T16:51:00Z">
        <w:r w:rsidRPr="008F42FD" w:rsidDel="008F42FD">
          <w:rPr>
            <w:rStyle w:val="Heading1Char"/>
            <w:b w:val="0"/>
            <w:bCs w:val="0"/>
            <w:color w:val="000000"/>
            <w:sz w:val="24"/>
            <w:szCs w:val="24"/>
            <w:rPrChange w:id="319" w:author="Ximena Tolosa" w:date="2021-10-24T16:51:00Z">
              <w:rPr>
                <w:rStyle w:val="Heading1Char"/>
                <w:color w:val="000000"/>
              </w:rPr>
            </w:rPrChange>
          </w:rPr>
          <w:delText>estético</w:delText>
        </w:r>
        <w:r w:rsidDel="008F42FD">
          <w:rPr>
            <w:rStyle w:val="Heading1Char"/>
            <w:color w:val="000000"/>
          </w:rPr>
          <w:delText xml:space="preserve"> </w:delText>
        </w:r>
      </w:del>
      <w:r>
        <w:rPr>
          <w:color w:val="000000"/>
        </w:rPr>
        <w:t xml:space="preserve">se asigna dos veces - una para </w:t>
      </w:r>
      <w:proofErr w:type="spellStart"/>
      <w:r>
        <w:rPr>
          <w:rStyle w:val="Heading1Char"/>
          <w:color w:val="000000"/>
        </w:rPr>
        <w:t>geom_point</w:t>
      </w:r>
      <w:proofErr w:type="spellEnd"/>
      <w:r>
        <w:rPr>
          <w:rStyle w:val="Heading1Char"/>
          <w:color w:val="000000"/>
        </w:rPr>
        <w:t xml:space="preserve">() </w:t>
      </w:r>
      <w:r>
        <w:rPr>
          <w:color w:val="000000"/>
        </w:rPr>
        <w:t xml:space="preserve">y otra para </w:t>
      </w:r>
      <w:proofErr w:type="spellStart"/>
      <w:r>
        <w:rPr>
          <w:rStyle w:val="Heading1Char"/>
          <w:color w:val="000000"/>
        </w:rPr>
        <w:t>geom_smooth</w:t>
      </w:r>
      <w:proofErr w:type="spellEnd"/>
      <w:r>
        <w:rPr>
          <w:rStyle w:val="Heading1Char"/>
          <w:color w:val="000000"/>
        </w:rPr>
        <w:t xml:space="preserve">() </w:t>
      </w:r>
      <w:r>
        <w:rPr>
          <w:color w:val="000000"/>
        </w:rPr>
        <w:t>- ambas veces como un valor estático.</w:t>
      </w:r>
    </w:p>
    <w:p w14:paraId="2CB23263" w14:textId="1AF85777" w:rsidR="004F2A5C" w:rsidRDefault="004F2A5C" w:rsidP="004F2A5C">
      <w:pPr>
        <w:pStyle w:val="Heading3"/>
        <w:spacing w:before="280" w:after="280"/>
        <w:rPr>
          <w:rFonts w:eastAsia="Times New Roman"/>
          <w:color w:val="000000"/>
        </w:rPr>
      </w:pPr>
      <w:bookmarkStart w:id="320" w:name="__RefHeading___Toc33022_485595530"/>
      <w:bookmarkStart w:id="321" w:name="_Toc85903801"/>
      <w:bookmarkEnd w:id="320"/>
      <w:r>
        <w:rPr>
          <w:rFonts w:eastAsia="Times New Roman"/>
          <w:color w:val="000000"/>
        </w:rPr>
        <w:t xml:space="preserve">Dónde hacer las asignaciones </w:t>
      </w:r>
      <w:del w:id="322" w:author="Ximena Tolosa" w:date="2021-10-24T19:00:00Z">
        <w:r w:rsidDel="0061468B">
          <w:rPr>
            <w:rFonts w:eastAsia="Times New Roman"/>
            <w:color w:val="000000"/>
          </w:rPr>
          <w:delText>cartográficas</w:delText>
        </w:r>
      </w:del>
      <w:bookmarkEnd w:id="321"/>
    </w:p>
    <w:p w14:paraId="4B43D6F5" w14:textId="5CE2BCCE" w:rsidR="004F2A5C" w:rsidRDefault="004F2A5C" w:rsidP="004F2A5C">
      <w:pPr>
        <w:spacing w:before="280" w:after="280"/>
        <w:rPr>
          <w:color w:val="000000"/>
        </w:rPr>
      </w:pPr>
      <w:del w:id="323" w:author="Ximena Tolosa" w:date="2021-10-24T19:03:00Z">
        <w:r w:rsidDel="00C933E3">
          <w:rPr>
            <w:color w:val="000000"/>
          </w:rPr>
          <w:delText>El mapeo</w:delText>
        </w:r>
      </w:del>
      <w:ins w:id="324" w:author="Ximena Tolosa" w:date="2021-10-24T19:03:00Z">
        <w:r w:rsidR="00C933E3">
          <w:rPr>
            <w:color w:val="000000"/>
          </w:rPr>
          <w:t xml:space="preserve">La </w:t>
        </w:r>
      </w:ins>
      <w:ins w:id="325" w:author="Ximena Tolosa" w:date="2021-10-24T19:04:00Z">
        <w:r w:rsidR="00C933E3">
          <w:rPr>
            <w:color w:val="000000"/>
          </w:rPr>
          <w:t>asignación</w:t>
        </w:r>
      </w:ins>
      <w:ins w:id="326" w:author="Ximena Tolosa" w:date="2021-10-24T19:01:00Z">
        <w:r w:rsidR="00C933E3">
          <w:rPr>
            <w:color w:val="000000"/>
          </w:rPr>
          <w:t xml:space="preserve"> de</w:t>
        </w:r>
      </w:ins>
      <w:r>
        <w:rPr>
          <w:color w:val="000000"/>
        </w:rPr>
        <w:t xml:space="preserve"> estétic</w:t>
      </w:r>
      <w:ins w:id="327" w:author="Ximena Tolosa" w:date="2021-10-24T19:02:00Z">
        <w:r w:rsidR="00C933E3">
          <w:rPr>
            <w:color w:val="000000"/>
          </w:rPr>
          <w:t>as</w:t>
        </w:r>
      </w:ins>
      <w:del w:id="328" w:author="Ximena Tolosa" w:date="2021-10-24T19:02:00Z">
        <w:r w:rsidDel="00C933E3">
          <w:rPr>
            <w:color w:val="000000"/>
          </w:rPr>
          <w:delText>o</w:delText>
        </w:r>
      </w:del>
      <w:r>
        <w:rPr>
          <w:color w:val="000000"/>
        </w:rPr>
        <w:t xml:space="preserve"> dentro de </w:t>
      </w:r>
      <w:proofErr w:type="spellStart"/>
      <w:r>
        <w:rPr>
          <w:rStyle w:val="Heading1Char"/>
          <w:color w:val="000000"/>
        </w:rPr>
        <w:t>mapping</w:t>
      </w:r>
      <w:proofErr w:type="spellEnd"/>
      <w:r>
        <w:rPr>
          <w:rStyle w:val="Heading1Char"/>
          <w:color w:val="000000"/>
        </w:rPr>
        <w:t xml:space="preserve"> = aes() </w:t>
      </w:r>
      <w:r>
        <w:rPr>
          <w:color w:val="000000"/>
        </w:rPr>
        <w:t xml:space="preserve">puede </w:t>
      </w:r>
      <w:del w:id="329" w:author="Ximena Tolosa" w:date="2021-10-24T19:05:00Z">
        <w:r w:rsidDel="00C933E3">
          <w:rPr>
            <w:color w:val="000000"/>
          </w:rPr>
          <w:delText xml:space="preserve">escribirse </w:delText>
        </w:r>
      </w:del>
      <w:ins w:id="330" w:author="Ximena Tolosa" w:date="2021-10-24T19:05:00Z">
        <w:r w:rsidR="00C933E3">
          <w:rPr>
            <w:color w:val="000000"/>
          </w:rPr>
          <w:t xml:space="preserve">hacerse </w:t>
        </w:r>
      </w:ins>
      <w:r>
        <w:rPr>
          <w:color w:val="000000"/>
        </w:rPr>
        <w:t>en varios lugares en sus comandos</w:t>
      </w:r>
      <w:del w:id="331" w:author="Ximena Tolosa" w:date="2021-10-24T19:05:00Z">
        <w:r w:rsidDel="00C933E3">
          <w:rPr>
            <w:color w:val="000000"/>
          </w:rPr>
          <w:delText xml:space="preserve"> de trazado</w:delText>
        </w:r>
      </w:del>
      <w:r>
        <w:rPr>
          <w:color w:val="000000"/>
        </w:rPr>
        <w:t xml:space="preserve"> e incluso puede escribirse más de una vez. Esto puede ser escrito en el comando </w:t>
      </w:r>
      <w:proofErr w:type="spellStart"/>
      <w:r>
        <w:rPr>
          <w:rStyle w:val="Heading1Char"/>
          <w:color w:val="000000"/>
        </w:rPr>
        <w:t>ggplot</w:t>
      </w:r>
      <w:proofErr w:type="spellEnd"/>
      <w:r>
        <w:rPr>
          <w:rStyle w:val="Heading1Char"/>
          <w:color w:val="000000"/>
        </w:rPr>
        <w:t xml:space="preserve">() </w:t>
      </w:r>
      <w:del w:id="332" w:author="Ximena Tolosa" w:date="2021-10-24T19:06:00Z">
        <w:r w:rsidDel="00C933E3">
          <w:rPr>
            <w:color w:val="000000"/>
          </w:rPr>
          <w:delText>superior</w:delText>
        </w:r>
      </w:del>
      <w:ins w:id="333" w:author="Ximena Tolosa" w:date="2021-10-24T19:06:00Z">
        <w:r w:rsidR="00C933E3">
          <w:rPr>
            <w:color w:val="000000"/>
          </w:rPr>
          <w:t>inicial</w:t>
        </w:r>
      </w:ins>
      <w:r>
        <w:rPr>
          <w:color w:val="000000"/>
        </w:rPr>
        <w:t xml:space="preserve">, y/o </w:t>
      </w:r>
      <w:del w:id="334" w:author="Ximena Tolosa" w:date="2021-10-24T19:06:00Z">
        <w:r w:rsidDel="00C933E3">
          <w:rPr>
            <w:color w:val="000000"/>
          </w:rPr>
          <w:delText xml:space="preserve">para </w:delText>
        </w:r>
      </w:del>
      <w:ins w:id="335" w:author="Ximena Tolosa" w:date="2021-10-24T19:06:00Z">
        <w:r w:rsidR="00C933E3">
          <w:rPr>
            <w:color w:val="000000"/>
          </w:rPr>
          <w:t xml:space="preserve">en </w:t>
        </w:r>
      </w:ins>
      <w:r>
        <w:rPr>
          <w:color w:val="000000"/>
        </w:rPr>
        <w:t xml:space="preserve">cada </w:t>
      </w:r>
      <w:proofErr w:type="spellStart"/>
      <w:r>
        <w:rPr>
          <w:color w:val="000000"/>
        </w:rPr>
        <w:t>geom</w:t>
      </w:r>
      <w:proofErr w:type="spellEnd"/>
      <w:r>
        <w:rPr>
          <w:color w:val="000000"/>
        </w:rPr>
        <w:t xml:space="preserve"> individual debajo. Los matices incluyen:</w:t>
      </w:r>
    </w:p>
    <w:p w14:paraId="049A4A6D" w14:textId="025D3910" w:rsidR="004F2A5C" w:rsidRDefault="004F2A5C" w:rsidP="00144256">
      <w:pPr>
        <w:numPr>
          <w:ilvl w:val="0"/>
          <w:numId w:val="8"/>
        </w:numPr>
        <w:spacing w:beforeAutospacing="1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Las asignaciones de </w:t>
      </w:r>
      <w:del w:id="336" w:author="Ximena Tolosa" w:date="2021-10-24T19:06:00Z">
        <w:r w:rsidDel="00C933E3">
          <w:rPr>
            <w:rFonts w:eastAsia="Times New Roman"/>
            <w:color w:val="000000"/>
          </w:rPr>
          <w:delText xml:space="preserve">mapeo </w:delText>
        </w:r>
      </w:del>
      <w:ins w:id="337" w:author="Ximena Tolosa" w:date="2021-10-24T19:08:00Z">
        <w:r w:rsidR="00C933E3">
          <w:rPr>
            <w:rFonts w:eastAsia="Times New Roman"/>
            <w:color w:val="000000"/>
          </w:rPr>
          <w:t>estéticas</w:t>
        </w:r>
      </w:ins>
      <w:ins w:id="338" w:author="Ximena Tolosa" w:date="2021-10-24T19:06:00Z">
        <w:r w:rsidR="00C933E3">
          <w:rPr>
            <w:rFonts w:eastAsia="Times New Roman"/>
            <w:color w:val="000000"/>
          </w:rPr>
          <w:t xml:space="preserve"> </w:t>
        </w:r>
      </w:ins>
      <w:r>
        <w:rPr>
          <w:rFonts w:eastAsia="Times New Roman"/>
          <w:color w:val="000000"/>
        </w:rPr>
        <w:t xml:space="preserve">realizadas en el comando </w:t>
      </w:r>
      <w:proofErr w:type="spellStart"/>
      <w:r>
        <w:rPr>
          <w:rStyle w:val="Heading1Char"/>
          <w:color w:val="000000"/>
        </w:rPr>
        <w:t>ggplot</w:t>
      </w:r>
      <w:proofErr w:type="spellEnd"/>
      <w:r>
        <w:rPr>
          <w:rStyle w:val="Heading1Char"/>
          <w:color w:val="000000"/>
        </w:rPr>
        <w:t xml:space="preserve">() </w:t>
      </w:r>
      <w:del w:id="339" w:author="Ximena Tolosa" w:date="2021-10-24T19:06:00Z">
        <w:r w:rsidDel="00C933E3">
          <w:rPr>
            <w:rFonts w:eastAsia="Times New Roman"/>
            <w:color w:val="000000"/>
          </w:rPr>
          <w:delText xml:space="preserve">superior </w:delText>
        </w:r>
      </w:del>
      <w:ins w:id="340" w:author="Ximena Tolosa" w:date="2021-10-24T19:06:00Z">
        <w:r w:rsidR="00C933E3">
          <w:rPr>
            <w:rFonts w:eastAsia="Times New Roman"/>
            <w:color w:val="000000"/>
          </w:rPr>
          <w:t xml:space="preserve">inicial </w:t>
        </w:r>
      </w:ins>
      <w:r>
        <w:rPr>
          <w:rFonts w:eastAsia="Times New Roman"/>
          <w:color w:val="000000"/>
        </w:rPr>
        <w:t xml:space="preserve">se heredarán por defecto en cualquier </w:t>
      </w:r>
      <w:proofErr w:type="spellStart"/>
      <w:r>
        <w:rPr>
          <w:rFonts w:eastAsia="Times New Roman"/>
          <w:color w:val="000000"/>
        </w:rPr>
        <w:t>geom</w:t>
      </w:r>
      <w:proofErr w:type="spellEnd"/>
      <w:r>
        <w:rPr>
          <w:rFonts w:eastAsia="Times New Roman"/>
          <w:color w:val="000000"/>
        </w:rPr>
        <w:t xml:space="preserve"> a continuación, al igual que se heredan </w:t>
      </w:r>
      <w:r>
        <w:rPr>
          <w:rStyle w:val="Heading1Char"/>
          <w:color w:val="000000"/>
        </w:rPr>
        <w:t xml:space="preserve">x = </w:t>
      </w:r>
      <w:r>
        <w:rPr>
          <w:rFonts w:eastAsia="Times New Roman"/>
          <w:color w:val="000000"/>
        </w:rPr>
        <w:t xml:space="preserve">e </w:t>
      </w:r>
      <w:r>
        <w:rPr>
          <w:rStyle w:val="Heading1Char"/>
          <w:color w:val="000000"/>
        </w:rPr>
        <w:t>y =</w:t>
      </w:r>
    </w:p>
    <w:p w14:paraId="2E25EDC6" w14:textId="680BE2F8" w:rsidR="004F2A5C" w:rsidRDefault="004F2A5C" w:rsidP="00144256">
      <w:pPr>
        <w:numPr>
          <w:ilvl w:val="0"/>
          <w:numId w:val="8"/>
        </w:numPr>
        <w:spacing w:afterAutospacing="1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Las asignaciones </w:t>
      </w:r>
      <w:del w:id="341" w:author="Ximena Tolosa" w:date="2021-10-24T19:07:00Z">
        <w:r w:rsidDel="00C933E3">
          <w:rPr>
            <w:rFonts w:eastAsia="Times New Roman"/>
            <w:color w:val="000000"/>
          </w:rPr>
          <w:delText xml:space="preserve">cartográficas </w:delText>
        </w:r>
      </w:del>
      <w:r>
        <w:rPr>
          <w:rFonts w:eastAsia="Times New Roman"/>
          <w:color w:val="000000"/>
        </w:rPr>
        <w:t xml:space="preserve">realizadas dentro de un </w:t>
      </w:r>
      <w:proofErr w:type="spellStart"/>
      <w:r>
        <w:rPr>
          <w:rFonts w:eastAsia="Times New Roman"/>
          <w:color w:val="000000"/>
        </w:rPr>
        <w:t>geom</w:t>
      </w:r>
      <w:proofErr w:type="spellEnd"/>
      <w:r>
        <w:rPr>
          <w:rFonts w:eastAsia="Times New Roman"/>
          <w:color w:val="000000"/>
        </w:rPr>
        <w:t xml:space="preserve"> se aplican sólo a ese </w:t>
      </w:r>
      <w:proofErr w:type="spellStart"/>
      <w:r>
        <w:rPr>
          <w:rFonts w:eastAsia="Times New Roman"/>
          <w:color w:val="000000"/>
        </w:rPr>
        <w:t>geom</w:t>
      </w:r>
      <w:proofErr w:type="spellEnd"/>
    </w:p>
    <w:p w14:paraId="001F84EC" w14:textId="5F3896B0" w:rsidR="004F2A5C" w:rsidRDefault="004F2A5C" w:rsidP="004F2A5C">
      <w:pPr>
        <w:spacing w:before="280" w:after="280"/>
        <w:rPr>
          <w:color w:val="000000"/>
        </w:rPr>
      </w:pPr>
      <w:r>
        <w:rPr>
          <w:color w:val="000000"/>
        </w:rPr>
        <w:lastRenderedPageBreak/>
        <w:t xml:space="preserve">Del mismo modo, </w:t>
      </w:r>
      <w:del w:id="342" w:author="Ximena Tolosa" w:date="2021-10-24T19:08:00Z">
        <w:r w:rsidDel="00C933E3">
          <w:rPr>
            <w:color w:val="000000"/>
          </w:rPr>
          <w:delText xml:space="preserve">los </w:delText>
        </w:r>
      </w:del>
      <w:ins w:id="343" w:author="Ximena Tolosa" w:date="2021-10-24T19:08:00Z">
        <w:r w:rsidR="00C933E3">
          <w:rPr>
            <w:color w:val="000000"/>
          </w:rPr>
          <w:t xml:space="preserve">el comando </w:t>
        </w:r>
      </w:ins>
      <w:r>
        <w:rPr>
          <w:rStyle w:val="Heading1Char"/>
          <w:color w:val="000000"/>
        </w:rPr>
        <w:t>dat</w:t>
      </w:r>
      <w:ins w:id="344" w:author="Ximena Tolosa" w:date="2021-10-24T19:08:00Z">
        <w:r w:rsidR="00C933E3">
          <w:rPr>
            <w:rStyle w:val="Heading1Char"/>
            <w:color w:val="000000"/>
          </w:rPr>
          <w:t>a</w:t>
        </w:r>
      </w:ins>
      <w:del w:id="345" w:author="Ximena Tolosa" w:date="2021-10-24T19:08:00Z">
        <w:r w:rsidDel="00C933E3">
          <w:rPr>
            <w:rStyle w:val="Heading1Char"/>
            <w:color w:val="000000"/>
          </w:rPr>
          <w:delText>os</w:delText>
        </w:r>
      </w:del>
      <w:r>
        <w:rPr>
          <w:rStyle w:val="Heading1Char"/>
          <w:color w:val="000000"/>
        </w:rPr>
        <w:t xml:space="preserve"> = </w:t>
      </w:r>
      <w:r>
        <w:rPr>
          <w:color w:val="000000"/>
        </w:rPr>
        <w:t>especificado</w:t>
      </w:r>
      <w:del w:id="346" w:author="Ximena Tolosa" w:date="2021-10-24T19:09:00Z">
        <w:r w:rsidDel="00C933E3">
          <w:rPr>
            <w:color w:val="000000"/>
          </w:rPr>
          <w:delText>s</w:delText>
        </w:r>
      </w:del>
      <w:r>
        <w:rPr>
          <w:color w:val="000000"/>
        </w:rPr>
        <w:t xml:space="preserve"> en </w:t>
      </w:r>
      <w:del w:id="347" w:author="Ximena Tolosa" w:date="2021-10-24T19:09:00Z">
        <w:r w:rsidDel="00C933E3">
          <w:rPr>
            <w:color w:val="000000"/>
          </w:rPr>
          <w:delText>la parte superior de</w:delText>
        </w:r>
      </w:del>
      <w:ins w:id="348" w:author="Ximena Tolosa" w:date="2021-10-24T19:09:00Z">
        <w:r w:rsidR="00C933E3">
          <w:rPr>
            <w:color w:val="000000"/>
          </w:rPr>
          <w:t>el</w:t>
        </w:r>
      </w:ins>
      <w:r>
        <w:rPr>
          <w:color w:val="000000"/>
        </w:rPr>
        <w:t xml:space="preserve"> </w:t>
      </w:r>
      <w:proofErr w:type="spellStart"/>
      <w:r>
        <w:rPr>
          <w:rStyle w:val="Heading1Char"/>
          <w:color w:val="000000"/>
        </w:rPr>
        <w:t>ggplot</w:t>
      </w:r>
      <w:proofErr w:type="spellEnd"/>
      <w:r>
        <w:rPr>
          <w:rStyle w:val="Heading1Char"/>
          <w:color w:val="000000"/>
        </w:rPr>
        <w:t xml:space="preserve">() </w:t>
      </w:r>
      <w:ins w:id="349" w:author="Ximena Tolosa" w:date="2021-10-24T19:09:00Z">
        <w:r w:rsidR="00C933E3" w:rsidRPr="00C933E3">
          <w:rPr>
            <w:rStyle w:val="Heading1Char"/>
            <w:b w:val="0"/>
            <w:bCs w:val="0"/>
            <w:color w:val="000000"/>
            <w:sz w:val="24"/>
            <w:szCs w:val="24"/>
          </w:rPr>
          <w:t xml:space="preserve">inicial </w:t>
        </w:r>
      </w:ins>
      <w:r>
        <w:rPr>
          <w:color w:val="000000"/>
        </w:rPr>
        <w:t>se aplicará</w:t>
      </w:r>
      <w:del w:id="350" w:author="Ximena Tolosa" w:date="2021-10-24T19:09:00Z">
        <w:r w:rsidDel="00C933E3">
          <w:rPr>
            <w:color w:val="000000"/>
          </w:rPr>
          <w:delText>n</w:delText>
        </w:r>
      </w:del>
      <w:r>
        <w:rPr>
          <w:color w:val="000000"/>
        </w:rPr>
        <w:t xml:space="preserve"> por defecto a cualquier </w:t>
      </w:r>
      <w:proofErr w:type="spellStart"/>
      <w:r>
        <w:rPr>
          <w:color w:val="000000"/>
        </w:rPr>
        <w:t>geom</w:t>
      </w:r>
      <w:proofErr w:type="spellEnd"/>
      <w:r>
        <w:rPr>
          <w:color w:val="000000"/>
        </w:rPr>
        <w:t xml:space="preserve"> </w:t>
      </w:r>
      <w:del w:id="351" w:author="Ximena Tolosa" w:date="2021-10-24T19:10:00Z">
        <w:r w:rsidDel="00C933E3">
          <w:rPr>
            <w:color w:val="000000"/>
          </w:rPr>
          <w:delText>de abajo</w:delText>
        </w:r>
      </w:del>
      <w:ins w:id="352" w:author="Ximena Tolosa" w:date="2021-10-24T19:10:00Z">
        <w:r w:rsidR="00C933E3">
          <w:rPr>
            <w:color w:val="000000"/>
          </w:rPr>
          <w:t xml:space="preserve">que se agregue a </w:t>
        </w:r>
        <w:proofErr w:type="spellStart"/>
        <w:r w:rsidR="00C933E3">
          <w:rPr>
            <w:color w:val="000000"/>
          </w:rPr>
          <w:t>co</w:t>
        </w:r>
      </w:ins>
      <w:ins w:id="353" w:author="Ximena Tolosa" w:date="2021-10-24T19:11:00Z">
        <w:r w:rsidR="00C933E3">
          <w:rPr>
            <w:color w:val="000000"/>
          </w:rPr>
          <w:t>ntinuacion</w:t>
        </w:r>
      </w:ins>
      <w:proofErr w:type="spellEnd"/>
      <w:r>
        <w:rPr>
          <w:color w:val="000000"/>
        </w:rPr>
        <w:t xml:space="preserve">, pero también se podrían especificar datos para cada </w:t>
      </w:r>
      <w:proofErr w:type="spellStart"/>
      <w:r>
        <w:rPr>
          <w:color w:val="000000"/>
        </w:rPr>
        <w:t>geom</w:t>
      </w:r>
      <w:proofErr w:type="spellEnd"/>
      <w:r>
        <w:rPr>
          <w:color w:val="000000"/>
        </w:rPr>
        <w:t xml:space="preserve"> (pero esto es más difícil).</w:t>
      </w:r>
    </w:p>
    <w:p w14:paraId="543B09DB" w14:textId="77777777" w:rsidR="004F2A5C" w:rsidRDefault="004F2A5C" w:rsidP="004F2A5C">
      <w:pPr>
        <w:spacing w:before="280" w:after="280"/>
        <w:rPr>
          <w:color w:val="000000"/>
        </w:rPr>
      </w:pPr>
      <w:r>
        <w:rPr>
          <w:color w:val="000000"/>
        </w:rPr>
        <w:t>Así, cada uno de los siguientes comandos creará el mismo gráfico:</w:t>
      </w:r>
    </w:p>
    <w:p w14:paraId="77F5F245" w14:textId="77777777" w:rsidR="004F2A5C" w:rsidRDefault="004F2A5C" w:rsidP="004F2A5C">
      <w:pPr>
        <w:pStyle w:val="Heading3"/>
        <w:spacing w:before="280" w:after="280"/>
        <w:rPr>
          <w:rFonts w:eastAsia="Times New Roman"/>
          <w:color w:val="000000"/>
        </w:rPr>
      </w:pPr>
      <w:bookmarkStart w:id="354" w:name="__RefHeading___Toc33024_485595530"/>
      <w:bookmarkStart w:id="355" w:name="_Toc85903802"/>
      <w:bookmarkEnd w:id="354"/>
      <w:r>
        <w:rPr>
          <w:rFonts w:eastAsia="Times New Roman"/>
          <w:color w:val="000000"/>
        </w:rPr>
        <w:t>Grupos</w:t>
      </w:r>
      <w:bookmarkEnd w:id="355"/>
    </w:p>
    <w:p w14:paraId="315C35E1" w14:textId="5E2D49E6" w:rsidR="004F2A5C" w:rsidRDefault="004F2A5C" w:rsidP="004F2A5C">
      <w:pPr>
        <w:spacing w:before="280" w:after="280"/>
        <w:rPr>
          <w:color w:val="000000"/>
        </w:rPr>
      </w:pPr>
      <w:r>
        <w:rPr>
          <w:color w:val="000000"/>
        </w:rPr>
        <w:t>Puedes agrupar fácilmente los datos y "</w:t>
      </w:r>
      <w:del w:id="356" w:author="Ximena Tolosa" w:date="2021-10-24T19:14:00Z">
        <w:r w:rsidDel="00981959">
          <w:rPr>
            <w:color w:val="000000"/>
          </w:rPr>
          <w:delText xml:space="preserve">trazar </w:delText>
        </w:r>
      </w:del>
      <w:ins w:id="357" w:author="Ximena Tolosa" w:date="2021-10-24T19:14:00Z">
        <w:r w:rsidR="00981959">
          <w:rPr>
            <w:color w:val="000000"/>
          </w:rPr>
          <w:t xml:space="preserve">graficar </w:t>
        </w:r>
      </w:ins>
      <w:r>
        <w:rPr>
          <w:color w:val="000000"/>
        </w:rPr>
        <w:t>por grupo". De hecho, ¡ya lo has hecho!</w:t>
      </w:r>
    </w:p>
    <w:p w14:paraId="398BD979" w14:textId="2D3C7D2C" w:rsidR="004F2A5C" w:rsidRDefault="004F2A5C" w:rsidP="004F2A5C">
      <w:pPr>
        <w:spacing w:before="280" w:after="280"/>
        <w:rPr>
          <w:color w:val="000000"/>
        </w:rPr>
      </w:pPr>
      <w:r>
        <w:rPr>
          <w:color w:val="000000"/>
        </w:rPr>
        <w:t>Asigna</w:t>
      </w:r>
      <w:del w:id="358" w:author="Ximena Tolosa" w:date="2021-10-24T19:15:00Z">
        <w:r w:rsidDel="00981959">
          <w:rPr>
            <w:color w:val="000000"/>
          </w:rPr>
          <w:delText>r</w:delText>
        </w:r>
      </w:del>
      <w:r>
        <w:rPr>
          <w:color w:val="000000"/>
        </w:rPr>
        <w:t xml:space="preserve"> la columna</w:t>
      </w:r>
      <w:ins w:id="359" w:author="Ximena Tolosa" w:date="2021-10-24T19:18:00Z">
        <w:r w:rsidR="00981959">
          <w:rPr>
            <w:color w:val="000000"/>
          </w:rPr>
          <w:t xml:space="preserve"> que quieres</w:t>
        </w:r>
      </w:ins>
      <w:r>
        <w:rPr>
          <w:color w:val="000000"/>
        </w:rPr>
        <w:t xml:space="preserve"> </w:t>
      </w:r>
      <w:del w:id="360" w:author="Ximena Tolosa" w:date="2021-10-24T19:18:00Z">
        <w:r w:rsidDel="00981959">
          <w:rPr>
            <w:color w:val="000000"/>
          </w:rPr>
          <w:delText>"</w:delText>
        </w:r>
      </w:del>
      <w:r>
        <w:rPr>
          <w:color w:val="000000"/>
        </w:rPr>
        <w:t>agrupa</w:t>
      </w:r>
      <w:ins w:id="361" w:author="Ximena Tolosa" w:date="2021-10-24T19:15:00Z">
        <w:r w:rsidR="00981959">
          <w:rPr>
            <w:color w:val="000000"/>
          </w:rPr>
          <w:t>r</w:t>
        </w:r>
      </w:ins>
      <w:del w:id="362" w:author="Ximena Tolosa" w:date="2021-10-24T19:15:00Z">
        <w:r w:rsidDel="00981959">
          <w:rPr>
            <w:color w:val="000000"/>
          </w:rPr>
          <w:delText>ción</w:delText>
        </w:r>
      </w:del>
      <w:del w:id="363" w:author="Ximena Tolosa" w:date="2021-10-24T19:18:00Z">
        <w:r w:rsidDel="00981959">
          <w:rPr>
            <w:color w:val="000000"/>
          </w:rPr>
          <w:delText>"</w:delText>
        </w:r>
      </w:del>
      <w:r>
        <w:rPr>
          <w:color w:val="000000"/>
        </w:rPr>
        <w:t xml:space="preserve"> a la estética </w:t>
      </w:r>
      <w:del w:id="364" w:author="Ximena Tolosa" w:date="2021-10-24T19:15:00Z">
        <w:r w:rsidDel="00981959">
          <w:rPr>
            <w:color w:val="000000"/>
          </w:rPr>
          <w:delText xml:space="preserve">de la gráfica </w:delText>
        </w:r>
      </w:del>
      <w:r>
        <w:rPr>
          <w:color w:val="000000"/>
        </w:rPr>
        <w:t>adecuada, dentro de</w:t>
      </w:r>
      <w:ins w:id="365" w:author="Ximena Tolosa" w:date="2021-10-24T19:19:00Z">
        <w:r w:rsidR="00981959">
          <w:rPr>
            <w:color w:val="000000"/>
          </w:rPr>
          <w:t>l comando</w:t>
        </w:r>
      </w:ins>
      <w:del w:id="366" w:author="Ximena Tolosa" w:date="2021-10-24T19:19:00Z">
        <w:r w:rsidDel="00981959">
          <w:rPr>
            <w:color w:val="000000"/>
          </w:rPr>
          <w:delText xml:space="preserve"> un</w:delText>
        </w:r>
      </w:del>
      <w:r>
        <w:rPr>
          <w:color w:val="000000"/>
        </w:rPr>
        <w:t xml:space="preserve"> </w:t>
      </w:r>
      <w:proofErr w:type="spellStart"/>
      <w:r>
        <w:rPr>
          <w:rStyle w:val="Heading1Char"/>
          <w:color w:val="000000"/>
        </w:rPr>
        <w:t>map</w:t>
      </w:r>
      <w:ins w:id="367" w:author="Ximena Tolosa" w:date="2021-10-24T19:19:00Z">
        <w:r w:rsidR="00981959">
          <w:rPr>
            <w:rStyle w:val="Heading1Char"/>
            <w:color w:val="000000"/>
          </w:rPr>
          <w:t>ping</w:t>
        </w:r>
      </w:ins>
      <w:proofErr w:type="spellEnd"/>
      <w:del w:id="368" w:author="Ximena Tolosa" w:date="2021-10-24T19:19:00Z">
        <w:r w:rsidDel="00981959">
          <w:rPr>
            <w:rStyle w:val="Heading1Char"/>
            <w:color w:val="000000"/>
          </w:rPr>
          <w:delText>eo</w:delText>
        </w:r>
      </w:del>
      <w:r>
        <w:rPr>
          <w:rStyle w:val="Heading1Char"/>
          <w:color w:val="000000"/>
        </w:rPr>
        <w:t xml:space="preserve"> = aes()</w:t>
      </w:r>
      <w:r>
        <w:rPr>
          <w:color w:val="000000"/>
        </w:rPr>
        <w:t>. Arriba, hemos demostrado esto usando valores continuos cuando asignamos el</w:t>
      </w:r>
      <w:ins w:id="369" w:author="Ximena Tolosa" w:date="2021-10-24T19:20:00Z">
        <w:r w:rsidR="00981959">
          <w:rPr>
            <w:color w:val="000000"/>
          </w:rPr>
          <w:t xml:space="preserve"> tamaño del punto usando</w:t>
        </w:r>
      </w:ins>
      <w:r>
        <w:rPr>
          <w:color w:val="000000"/>
        </w:rPr>
        <w:t xml:space="preserve"> </w:t>
      </w:r>
      <w:del w:id="370" w:author="Ximena Tolosa" w:date="2021-10-24T19:20:00Z">
        <w:r w:rsidDel="00981959">
          <w:rPr>
            <w:rStyle w:val="Heading1Char"/>
            <w:color w:val="000000"/>
          </w:rPr>
          <w:delText xml:space="preserve">tamaño </w:delText>
        </w:r>
      </w:del>
      <w:proofErr w:type="spellStart"/>
      <w:ins w:id="371" w:author="Ximena Tolosa" w:date="2021-10-24T19:20:00Z">
        <w:r w:rsidR="00981959">
          <w:rPr>
            <w:rStyle w:val="Heading1Char"/>
            <w:color w:val="000000"/>
          </w:rPr>
          <w:t>size</w:t>
        </w:r>
        <w:proofErr w:type="spellEnd"/>
        <w:r w:rsidR="00981959">
          <w:rPr>
            <w:rStyle w:val="Heading1Char"/>
            <w:color w:val="000000"/>
          </w:rPr>
          <w:t xml:space="preserve"> </w:t>
        </w:r>
      </w:ins>
      <w:del w:id="372" w:author="Ximena Tolosa" w:date="2021-10-24T19:20:00Z">
        <w:r w:rsidDel="00981959">
          <w:rPr>
            <w:color w:val="000000"/>
          </w:rPr>
          <w:delText xml:space="preserve">del punto </w:delText>
        </w:r>
      </w:del>
      <w:r w:rsidRPr="00981959">
        <w:rPr>
          <w:rStyle w:val="Heading1Char"/>
          <w:rPrChange w:id="373" w:author="Ximena Tolosa" w:date="2021-10-24T19:20:00Z">
            <w:rPr>
              <w:color w:val="000000"/>
            </w:rPr>
          </w:rPrChange>
        </w:rPr>
        <w:t xml:space="preserve">= </w:t>
      </w:r>
      <w:r>
        <w:rPr>
          <w:color w:val="000000"/>
        </w:rPr>
        <w:t xml:space="preserve">a la columna </w:t>
      </w:r>
      <w:del w:id="374" w:author="Ximena Tolosa" w:date="2021-10-24T19:20:00Z">
        <w:r w:rsidDel="00981959">
          <w:rPr>
            <w:rStyle w:val="Heading1Char"/>
            <w:color w:val="000000"/>
          </w:rPr>
          <w:delText>edad</w:delText>
        </w:r>
      </w:del>
      <w:proofErr w:type="spellStart"/>
      <w:ins w:id="375" w:author="Ximena Tolosa" w:date="2021-10-24T19:20:00Z">
        <w:r w:rsidR="00981959">
          <w:rPr>
            <w:rStyle w:val="Heading1Char"/>
            <w:color w:val="000000"/>
          </w:rPr>
          <w:t>age</w:t>
        </w:r>
      </w:ins>
      <w:proofErr w:type="spellEnd"/>
      <w:r>
        <w:rPr>
          <w:color w:val="000000"/>
        </w:rPr>
        <w:t xml:space="preserve">. Sin embargo, esto funciona de la misma manera </w:t>
      </w:r>
      <w:del w:id="376" w:author="Ximena Tolosa" w:date="2021-10-24T19:21:00Z">
        <w:r w:rsidDel="00D444F3">
          <w:rPr>
            <w:color w:val="000000"/>
          </w:rPr>
          <w:delText xml:space="preserve">para las </w:delText>
        </w:r>
      </w:del>
      <w:ins w:id="377" w:author="Ximena Tolosa" w:date="2021-10-24T19:21:00Z">
        <w:r w:rsidR="00D444F3">
          <w:rPr>
            <w:color w:val="000000"/>
          </w:rPr>
          <w:t xml:space="preserve">con </w:t>
        </w:r>
      </w:ins>
      <w:r>
        <w:rPr>
          <w:color w:val="000000"/>
        </w:rPr>
        <w:t xml:space="preserve">columnas </w:t>
      </w:r>
      <w:ins w:id="378" w:author="Ximena Tolosa" w:date="2021-10-24T19:21:00Z">
        <w:r w:rsidR="00D444F3">
          <w:rPr>
            <w:color w:val="000000"/>
          </w:rPr>
          <w:t>o variab</w:t>
        </w:r>
      </w:ins>
      <w:ins w:id="379" w:author="Ximena Tolosa" w:date="2021-10-24T19:22:00Z">
        <w:r w:rsidR="00D444F3">
          <w:rPr>
            <w:color w:val="000000"/>
          </w:rPr>
          <w:t xml:space="preserve">les </w:t>
        </w:r>
      </w:ins>
      <w:r>
        <w:rPr>
          <w:color w:val="000000"/>
        </w:rPr>
        <w:t>discretas/categóricas.</w:t>
      </w:r>
    </w:p>
    <w:p w14:paraId="4522BD8A" w14:textId="6FB5308C" w:rsidR="004F2A5C" w:rsidRDefault="004F2A5C" w:rsidP="004F2A5C">
      <w:pPr>
        <w:spacing w:before="280" w:after="280"/>
        <w:rPr>
          <w:color w:val="000000"/>
        </w:rPr>
      </w:pPr>
      <w:r>
        <w:rPr>
          <w:color w:val="000000"/>
        </w:rPr>
        <w:t>Por ejemplo, si quiere</w:t>
      </w:r>
      <w:ins w:id="380" w:author="Ximena Tolosa" w:date="2021-10-24T13:29:00Z">
        <w:r w:rsidR="0078266E">
          <w:rPr>
            <w:color w:val="000000"/>
          </w:rPr>
          <w:t>s</w:t>
        </w:r>
      </w:ins>
      <w:r>
        <w:rPr>
          <w:color w:val="000000"/>
        </w:rPr>
        <w:t xml:space="preserve"> </w:t>
      </w:r>
      <w:del w:id="381" w:author="Ximena Tolosa" w:date="2021-10-24T19:22:00Z">
        <w:r w:rsidDel="00D444F3">
          <w:rPr>
            <w:color w:val="000000"/>
          </w:rPr>
          <w:delText>que los</w:delText>
        </w:r>
      </w:del>
      <w:ins w:id="382" w:author="Ximena Tolosa" w:date="2021-10-24T19:22:00Z">
        <w:r w:rsidR="00D444F3">
          <w:rPr>
            <w:color w:val="000000"/>
          </w:rPr>
          <w:t>agrupar los</w:t>
        </w:r>
      </w:ins>
      <w:r>
        <w:rPr>
          <w:color w:val="000000"/>
        </w:rPr>
        <w:t xml:space="preserve"> puntos </w:t>
      </w:r>
      <w:del w:id="383" w:author="Ximena Tolosa" w:date="2021-10-24T19:22:00Z">
        <w:r w:rsidDel="00D444F3">
          <w:rPr>
            <w:color w:val="000000"/>
          </w:rPr>
          <w:delText xml:space="preserve">se muestren </w:delText>
        </w:r>
      </w:del>
      <w:r>
        <w:rPr>
          <w:color w:val="000000"/>
        </w:rPr>
        <w:t>por género</w:t>
      </w:r>
      <w:ins w:id="384" w:author="Ximena Tolosa" w:date="2021-10-24T19:23:00Z">
        <w:r w:rsidR="00D444F3">
          <w:rPr>
            <w:color w:val="000000"/>
          </w:rPr>
          <w:t xml:space="preserve"> asignándole un color distinto a cada </w:t>
        </w:r>
        <w:proofErr w:type="spellStart"/>
        <w:r w:rsidR="00D444F3">
          <w:rPr>
            <w:color w:val="000000"/>
          </w:rPr>
          <w:t>genero</w:t>
        </w:r>
      </w:ins>
      <w:proofErr w:type="spellEnd"/>
      <w:r>
        <w:rPr>
          <w:color w:val="000000"/>
        </w:rPr>
        <w:t>, deberá</w:t>
      </w:r>
      <w:ins w:id="385" w:author="Ximena Tolosa" w:date="2021-10-24T19:22:00Z">
        <w:r w:rsidR="00D444F3">
          <w:rPr>
            <w:color w:val="000000"/>
          </w:rPr>
          <w:t>s</w:t>
        </w:r>
      </w:ins>
      <w:r>
        <w:rPr>
          <w:color w:val="000000"/>
        </w:rPr>
        <w:t xml:space="preserve"> establecer </w:t>
      </w:r>
      <w:proofErr w:type="spellStart"/>
      <w:r>
        <w:rPr>
          <w:rStyle w:val="Heading1Char"/>
          <w:color w:val="000000"/>
        </w:rPr>
        <w:t>map</w:t>
      </w:r>
      <w:ins w:id="386" w:author="Ximena Tolosa" w:date="2021-10-24T19:22:00Z">
        <w:r w:rsidR="00D444F3">
          <w:rPr>
            <w:rStyle w:val="Heading1Char"/>
            <w:color w:val="000000"/>
          </w:rPr>
          <w:t>ping</w:t>
        </w:r>
      </w:ins>
      <w:proofErr w:type="spellEnd"/>
      <w:del w:id="387" w:author="Ximena Tolosa" w:date="2021-10-24T19:22:00Z">
        <w:r w:rsidDel="00D444F3">
          <w:rPr>
            <w:rStyle w:val="Heading1Char"/>
            <w:color w:val="000000"/>
          </w:rPr>
          <w:delText>eo</w:delText>
        </w:r>
      </w:del>
      <w:r>
        <w:rPr>
          <w:rStyle w:val="Heading1Char"/>
          <w:color w:val="000000"/>
        </w:rPr>
        <w:t xml:space="preserve"> = aes(color = </w:t>
      </w:r>
      <w:proofErr w:type="spellStart"/>
      <w:r>
        <w:rPr>
          <w:rStyle w:val="Heading1Char"/>
          <w:color w:val="000000"/>
        </w:rPr>
        <w:t>g</w:t>
      </w:r>
      <w:ins w:id="388" w:author="Ximena Tolosa" w:date="2021-10-24T19:23:00Z">
        <w:r w:rsidR="00D444F3">
          <w:rPr>
            <w:rStyle w:val="Heading1Char"/>
            <w:color w:val="000000"/>
          </w:rPr>
          <w:t>ender</w:t>
        </w:r>
      </w:ins>
      <w:proofErr w:type="spellEnd"/>
      <w:del w:id="389" w:author="Ximena Tolosa" w:date="2021-10-24T19:23:00Z">
        <w:r w:rsidDel="00D444F3">
          <w:rPr>
            <w:rStyle w:val="Heading1Char"/>
            <w:color w:val="000000"/>
          </w:rPr>
          <w:delText>énero</w:delText>
        </w:r>
      </w:del>
      <w:r>
        <w:rPr>
          <w:rStyle w:val="Heading1Char"/>
          <w:color w:val="000000"/>
        </w:rPr>
        <w:t>)</w:t>
      </w:r>
      <w:r>
        <w:rPr>
          <w:color w:val="000000"/>
        </w:rPr>
        <w:t xml:space="preserve">. Automáticamente aparecerá una leyenda. Esta asignación puede hacerse dentro de </w:t>
      </w:r>
      <w:proofErr w:type="spellStart"/>
      <w:r w:rsidRPr="00D444F3">
        <w:rPr>
          <w:rStyle w:val="Heading1Char"/>
          <w:rPrChange w:id="390" w:author="Ximena Tolosa" w:date="2021-10-24T19:24:00Z">
            <w:rPr>
              <w:color w:val="000000"/>
            </w:rPr>
          </w:rPrChange>
        </w:rPr>
        <w:t>mapping</w:t>
      </w:r>
      <w:proofErr w:type="spellEnd"/>
      <w:r w:rsidRPr="00D444F3">
        <w:rPr>
          <w:rStyle w:val="Heading1Char"/>
          <w:rPrChange w:id="391" w:author="Ximena Tolosa" w:date="2021-10-24T19:24:00Z">
            <w:rPr>
              <w:color w:val="000000"/>
            </w:rPr>
          </w:rPrChange>
        </w:rPr>
        <w:t xml:space="preserve"> = aes(</w:t>
      </w:r>
      <w:r>
        <w:rPr>
          <w:rStyle w:val="Heading1Char"/>
          <w:color w:val="000000"/>
        </w:rPr>
        <w:t xml:space="preserve">) </w:t>
      </w:r>
      <w:r>
        <w:rPr>
          <w:color w:val="000000"/>
        </w:rPr>
        <w:t xml:space="preserve">en el comando </w:t>
      </w:r>
      <w:proofErr w:type="spellStart"/>
      <w:r>
        <w:rPr>
          <w:rStyle w:val="Heading1Char"/>
          <w:color w:val="000000"/>
        </w:rPr>
        <w:t>ggplot</w:t>
      </w:r>
      <w:proofErr w:type="spellEnd"/>
      <w:r>
        <w:rPr>
          <w:rStyle w:val="Heading1Char"/>
          <w:color w:val="000000"/>
        </w:rPr>
        <w:t xml:space="preserve">() </w:t>
      </w:r>
      <w:del w:id="392" w:author="Ximena Tolosa" w:date="2021-10-24T19:24:00Z">
        <w:r w:rsidDel="00E15DD6">
          <w:rPr>
            <w:color w:val="000000"/>
          </w:rPr>
          <w:delText xml:space="preserve">superior </w:delText>
        </w:r>
      </w:del>
      <w:ins w:id="393" w:author="Ximena Tolosa" w:date="2021-10-24T19:24:00Z">
        <w:r w:rsidR="00E15DD6">
          <w:rPr>
            <w:color w:val="000000"/>
          </w:rPr>
          <w:t xml:space="preserve">inicial </w:t>
        </w:r>
      </w:ins>
      <w:r>
        <w:rPr>
          <w:color w:val="000000"/>
        </w:rPr>
        <w:t xml:space="preserve">(y ser heredado por el </w:t>
      </w:r>
      <w:proofErr w:type="spellStart"/>
      <w:r>
        <w:rPr>
          <w:color w:val="000000"/>
        </w:rPr>
        <w:t>geom</w:t>
      </w:r>
      <w:proofErr w:type="spellEnd"/>
      <w:r>
        <w:rPr>
          <w:color w:val="000000"/>
        </w:rPr>
        <w:t xml:space="preserve">), o podría </w:t>
      </w:r>
      <w:del w:id="394" w:author="Ximena Tolosa" w:date="2021-10-24T19:26:00Z">
        <w:r w:rsidDel="00E15DD6">
          <w:rPr>
            <w:color w:val="000000"/>
          </w:rPr>
          <w:delText xml:space="preserve">establecerse </w:delText>
        </w:r>
      </w:del>
      <w:ins w:id="395" w:author="Ximena Tolosa" w:date="2021-10-24T19:30:00Z">
        <w:r w:rsidR="00A22481">
          <w:rPr>
            <w:color w:val="000000"/>
          </w:rPr>
          <w:t>asignarse</w:t>
        </w:r>
      </w:ins>
      <w:ins w:id="396" w:author="Ximena Tolosa" w:date="2021-10-24T19:26:00Z">
        <w:r w:rsidR="00E15DD6">
          <w:rPr>
            <w:color w:val="000000"/>
          </w:rPr>
          <w:t xml:space="preserve"> dentro de</w:t>
        </w:r>
      </w:ins>
      <w:del w:id="397" w:author="Ximena Tolosa" w:date="2021-10-24T19:26:00Z">
        <w:r w:rsidDel="00E15DD6">
          <w:rPr>
            <w:color w:val="000000"/>
          </w:rPr>
          <w:delText>en un</w:delText>
        </w:r>
      </w:del>
      <w:r>
        <w:rPr>
          <w:color w:val="000000"/>
        </w:rPr>
        <w:t xml:space="preserve"> </w:t>
      </w:r>
      <w:proofErr w:type="spellStart"/>
      <w:r>
        <w:rPr>
          <w:rStyle w:val="Heading1Char"/>
          <w:color w:val="000000"/>
        </w:rPr>
        <w:t>mapping</w:t>
      </w:r>
      <w:proofErr w:type="spellEnd"/>
      <w:r>
        <w:rPr>
          <w:rStyle w:val="Heading1Char"/>
          <w:color w:val="000000"/>
        </w:rPr>
        <w:t xml:space="preserve"> = aes() </w:t>
      </w:r>
      <w:del w:id="398" w:author="Ximena Tolosa" w:date="2021-10-24T19:27:00Z">
        <w:r w:rsidDel="00E15DD6">
          <w:rPr>
            <w:color w:val="000000"/>
          </w:rPr>
          <w:delText xml:space="preserve">separado </w:delText>
        </w:r>
      </w:del>
      <w:ins w:id="399" w:author="Ximena Tolosa" w:date="2021-10-24T19:27:00Z">
        <w:r w:rsidR="00E15DD6">
          <w:rPr>
            <w:color w:val="000000"/>
          </w:rPr>
          <w:t xml:space="preserve">escrito </w:t>
        </w:r>
      </w:ins>
      <w:r>
        <w:rPr>
          <w:color w:val="000000"/>
        </w:rPr>
        <w:t xml:space="preserve">dentro del </w:t>
      </w:r>
      <w:ins w:id="400" w:author="Ximena Tolosa" w:date="2021-10-24T19:26:00Z">
        <w:r w:rsidR="00E15DD6">
          <w:rPr>
            <w:color w:val="000000"/>
          </w:rPr>
          <w:t xml:space="preserve">comando de </w:t>
        </w:r>
      </w:ins>
      <w:proofErr w:type="spellStart"/>
      <w:r>
        <w:rPr>
          <w:color w:val="000000"/>
        </w:rPr>
        <w:t>geom.</w:t>
      </w:r>
      <w:proofErr w:type="spellEnd"/>
      <w:r>
        <w:rPr>
          <w:color w:val="000000"/>
        </w:rPr>
        <w:t xml:space="preserve"> Ambos enfoques se muestran a continuación:</w:t>
      </w:r>
    </w:p>
    <w:p w14:paraId="60CE3504" w14:textId="758ECE97" w:rsidR="004F2A5C" w:rsidRDefault="00A22481" w:rsidP="004F2A5C">
      <w:pPr>
        <w:spacing w:before="280" w:after="280"/>
        <w:rPr>
          <w:color w:val="000000"/>
        </w:rPr>
      </w:pPr>
      <w:proofErr w:type="spellStart"/>
      <w:ins w:id="401" w:author="Ximena Tolosa" w:date="2021-10-24T19:28:00Z">
        <w:r>
          <w:rPr>
            <w:color w:val="000000"/>
          </w:rPr>
          <w:t>T</w:t>
        </w:r>
        <w:r w:rsidRPr="00A22481">
          <w:rPr>
            <w:color w:val="000000"/>
          </w:rPr>
          <w:t>ené</w:t>
        </w:r>
        <w:proofErr w:type="spellEnd"/>
        <w:r w:rsidRPr="00A22481" w:rsidDel="00A22481">
          <w:rPr>
            <w:color w:val="000000"/>
          </w:rPr>
          <w:t xml:space="preserve"> </w:t>
        </w:r>
      </w:ins>
      <w:del w:id="402" w:author="Ximena Tolosa" w:date="2021-10-24T19:28:00Z">
        <w:r w:rsidR="004F2A5C" w:rsidDel="00A22481">
          <w:rPr>
            <w:color w:val="000000"/>
          </w:rPr>
          <w:delText xml:space="preserve">Ten </w:delText>
        </w:r>
      </w:del>
      <w:r w:rsidR="004F2A5C">
        <w:rPr>
          <w:color w:val="000000"/>
        </w:rPr>
        <w:t>en cuenta que dependiendo de</w:t>
      </w:r>
      <w:ins w:id="403" w:author="Ximena Tolosa" w:date="2021-10-24T19:29:00Z">
        <w:r>
          <w:rPr>
            <w:color w:val="000000"/>
          </w:rPr>
          <w:t>l</w:t>
        </w:r>
      </w:ins>
      <w:ins w:id="404" w:author="Ximena Tolosa" w:date="2021-10-24T19:31:00Z">
        <w:r>
          <w:rPr>
            <w:color w:val="000000"/>
          </w:rPr>
          <w:t xml:space="preserve"> tipo de</w:t>
        </w:r>
      </w:ins>
      <w:r w:rsidR="004F2A5C">
        <w:rPr>
          <w:color w:val="000000"/>
        </w:rPr>
        <w:t xml:space="preserve"> </w:t>
      </w:r>
      <w:del w:id="405" w:author="Ximena Tolosa" w:date="2021-10-24T19:29:00Z">
        <w:r w:rsidR="004F2A5C" w:rsidDel="00A22481">
          <w:rPr>
            <w:color w:val="000000"/>
          </w:rPr>
          <w:delText xml:space="preserve">la </w:delText>
        </w:r>
      </w:del>
      <w:proofErr w:type="spellStart"/>
      <w:r w:rsidR="004F2A5C">
        <w:rPr>
          <w:color w:val="000000"/>
        </w:rPr>
        <w:t>geom</w:t>
      </w:r>
      <w:proofErr w:type="spellEnd"/>
      <w:r w:rsidR="004F2A5C">
        <w:rPr>
          <w:color w:val="000000"/>
        </w:rPr>
        <w:t xml:space="preserve">, </w:t>
      </w:r>
      <w:proofErr w:type="spellStart"/>
      <w:r w:rsidR="004F2A5C">
        <w:rPr>
          <w:color w:val="000000"/>
        </w:rPr>
        <w:t>tendr</w:t>
      </w:r>
      <w:ins w:id="406" w:author="Ximena Tolosa" w:date="2021-10-24T19:29:00Z">
        <w:r>
          <w:rPr>
            <w:color w:val="000000"/>
          </w:rPr>
          <w:t>as</w:t>
        </w:r>
      </w:ins>
      <w:proofErr w:type="spellEnd"/>
      <w:del w:id="407" w:author="Ximena Tolosa" w:date="2021-10-24T19:29:00Z">
        <w:r w:rsidR="004F2A5C" w:rsidDel="00A22481">
          <w:rPr>
            <w:color w:val="000000"/>
          </w:rPr>
          <w:delText>á</w:delText>
        </w:r>
      </w:del>
      <w:r w:rsidR="004F2A5C">
        <w:rPr>
          <w:color w:val="000000"/>
        </w:rPr>
        <w:t xml:space="preserve"> que utilizar diferentes argumentos para agrupar los datos. Para </w:t>
      </w:r>
      <w:proofErr w:type="spellStart"/>
      <w:r w:rsidR="004F2A5C">
        <w:rPr>
          <w:rStyle w:val="Heading1Char"/>
          <w:color w:val="000000"/>
        </w:rPr>
        <w:t>geom_point</w:t>
      </w:r>
      <w:proofErr w:type="spellEnd"/>
      <w:r w:rsidR="004F2A5C">
        <w:rPr>
          <w:rStyle w:val="Heading1Char"/>
          <w:color w:val="000000"/>
        </w:rPr>
        <w:t xml:space="preserve">() </w:t>
      </w:r>
      <w:r w:rsidR="004F2A5C" w:rsidRPr="00750F2F">
        <w:rPr>
          <w:rPrChange w:id="408" w:author="Ximena Tolosa" w:date="2021-10-24T19:31:00Z">
            <w:rPr>
              <w:rStyle w:val="Heading1Char"/>
              <w:color w:val="000000"/>
            </w:rPr>
          </w:rPrChange>
        </w:rPr>
        <w:t>lo</w:t>
      </w:r>
      <w:r w:rsidR="004F2A5C">
        <w:rPr>
          <w:rStyle w:val="Heading1Char"/>
          <w:color w:val="000000"/>
        </w:rPr>
        <w:t xml:space="preserve"> </w:t>
      </w:r>
      <w:r w:rsidR="004F2A5C">
        <w:rPr>
          <w:color w:val="000000"/>
        </w:rPr>
        <w:t xml:space="preserve">más probable es que </w:t>
      </w:r>
      <w:ins w:id="409" w:author="Ximena Tolosa" w:date="2021-10-24T19:31:00Z">
        <w:r w:rsidR="00750F2F">
          <w:rPr>
            <w:color w:val="000000"/>
          </w:rPr>
          <w:t xml:space="preserve">tengas que </w:t>
        </w:r>
      </w:ins>
      <w:r w:rsidR="004F2A5C">
        <w:rPr>
          <w:color w:val="000000"/>
        </w:rPr>
        <w:t>utili</w:t>
      </w:r>
      <w:ins w:id="410" w:author="Ximena Tolosa" w:date="2021-10-24T19:32:00Z">
        <w:r w:rsidR="00750F2F">
          <w:rPr>
            <w:color w:val="000000"/>
          </w:rPr>
          <w:t>zar</w:t>
        </w:r>
      </w:ins>
      <w:del w:id="411" w:author="Ximena Tolosa" w:date="2021-10-24T19:32:00Z">
        <w:r w:rsidR="004F2A5C" w:rsidDel="00750F2F">
          <w:rPr>
            <w:color w:val="000000"/>
          </w:rPr>
          <w:delText>c</w:delText>
        </w:r>
      </w:del>
      <w:del w:id="412" w:author="Ximena Tolosa" w:date="2021-10-24T19:31:00Z">
        <w:r w:rsidR="004F2A5C" w:rsidDel="00750F2F">
          <w:rPr>
            <w:color w:val="000000"/>
          </w:rPr>
          <w:delText>e</w:delText>
        </w:r>
      </w:del>
      <w:r w:rsidR="004F2A5C">
        <w:rPr>
          <w:color w:val="000000"/>
        </w:rPr>
        <w:t xml:space="preserve"> </w:t>
      </w:r>
      <w:r w:rsidR="004F2A5C">
        <w:rPr>
          <w:rStyle w:val="Heading1Char"/>
          <w:color w:val="000000"/>
        </w:rPr>
        <w:t>color =</w:t>
      </w:r>
      <w:r w:rsidR="004F2A5C">
        <w:rPr>
          <w:color w:val="000000"/>
        </w:rPr>
        <w:t xml:space="preserve">, </w:t>
      </w:r>
      <w:del w:id="413" w:author="Ximena Tolosa" w:date="2021-10-24T19:32:00Z">
        <w:r w:rsidR="004F2A5C" w:rsidDel="00750F2F">
          <w:rPr>
            <w:rStyle w:val="Heading1Char"/>
            <w:color w:val="000000"/>
          </w:rPr>
          <w:delText xml:space="preserve">forma </w:delText>
        </w:r>
      </w:del>
      <w:proofErr w:type="spellStart"/>
      <w:ins w:id="414" w:author="Ximena Tolosa" w:date="2021-10-24T19:32:00Z">
        <w:r w:rsidR="00750F2F">
          <w:rPr>
            <w:rStyle w:val="Heading1Char"/>
            <w:color w:val="000000"/>
          </w:rPr>
          <w:t>shape</w:t>
        </w:r>
        <w:proofErr w:type="spellEnd"/>
        <w:r w:rsidR="00750F2F">
          <w:rPr>
            <w:rStyle w:val="Heading1Char"/>
            <w:color w:val="000000"/>
          </w:rPr>
          <w:t xml:space="preserve"> </w:t>
        </w:r>
      </w:ins>
      <w:r w:rsidR="004F2A5C">
        <w:rPr>
          <w:rStyle w:val="Heading1Char"/>
          <w:color w:val="000000"/>
        </w:rPr>
        <w:t xml:space="preserve">= </w:t>
      </w:r>
      <w:r w:rsidR="004F2A5C">
        <w:rPr>
          <w:color w:val="000000"/>
        </w:rPr>
        <w:t xml:space="preserve">o </w:t>
      </w:r>
      <w:del w:id="415" w:author="Ximena Tolosa" w:date="2021-10-24T19:32:00Z">
        <w:r w:rsidR="004F2A5C" w:rsidDel="00750F2F">
          <w:rPr>
            <w:rStyle w:val="Heading1Char"/>
            <w:color w:val="000000"/>
          </w:rPr>
          <w:delText xml:space="preserve">tamaño </w:delText>
        </w:r>
      </w:del>
      <w:proofErr w:type="spellStart"/>
      <w:ins w:id="416" w:author="Ximena Tolosa" w:date="2021-10-24T19:32:00Z">
        <w:r w:rsidR="00750F2F">
          <w:rPr>
            <w:rStyle w:val="Heading1Char"/>
            <w:color w:val="000000"/>
          </w:rPr>
          <w:t>size</w:t>
        </w:r>
        <w:proofErr w:type="spellEnd"/>
        <w:r w:rsidR="00750F2F">
          <w:rPr>
            <w:rStyle w:val="Heading1Char"/>
            <w:color w:val="000000"/>
          </w:rPr>
          <w:t xml:space="preserve"> </w:t>
        </w:r>
      </w:ins>
      <w:r w:rsidR="004F2A5C">
        <w:rPr>
          <w:rStyle w:val="Heading1Char"/>
          <w:color w:val="000000"/>
        </w:rPr>
        <w:t>=</w:t>
      </w:r>
      <w:r w:rsidR="004F2A5C">
        <w:rPr>
          <w:color w:val="000000"/>
        </w:rPr>
        <w:t xml:space="preserve">. Mientras que para </w:t>
      </w:r>
      <w:proofErr w:type="spellStart"/>
      <w:r w:rsidR="004F2A5C">
        <w:rPr>
          <w:rStyle w:val="Heading1Char"/>
          <w:color w:val="000000"/>
        </w:rPr>
        <w:t>geom_bar</w:t>
      </w:r>
      <w:proofErr w:type="spellEnd"/>
      <w:r w:rsidR="004F2A5C">
        <w:rPr>
          <w:rStyle w:val="Heading1Char"/>
          <w:color w:val="000000"/>
        </w:rPr>
        <w:t xml:space="preserve">() </w:t>
      </w:r>
      <w:r w:rsidR="004F2A5C">
        <w:rPr>
          <w:color w:val="000000"/>
        </w:rPr>
        <w:t>es más probable que utilice</w:t>
      </w:r>
      <w:ins w:id="417" w:author="Ximena Tolosa" w:date="2021-10-24T19:34:00Z">
        <w:r w:rsidR="00750F2F">
          <w:rPr>
            <w:color w:val="000000"/>
          </w:rPr>
          <w:t>s</w:t>
        </w:r>
      </w:ins>
      <w:r w:rsidR="004F2A5C">
        <w:rPr>
          <w:color w:val="000000"/>
        </w:rPr>
        <w:t xml:space="preserve"> </w:t>
      </w:r>
      <w:proofErr w:type="spellStart"/>
      <w:r w:rsidR="004F2A5C">
        <w:rPr>
          <w:rStyle w:val="Heading1Char"/>
          <w:color w:val="000000"/>
        </w:rPr>
        <w:t>fill</w:t>
      </w:r>
      <w:proofErr w:type="spellEnd"/>
      <w:r w:rsidR="004F2A5C">
        <w:rPr>
          <w:rStyle w:val="Heading1Char"/>
          <w:color w:val="000000"/>
        </w:rPr>
        <w:t xml:space="preserve"> =</w:t>
      </w:r>
      <w:r w:rsidR="004F2A5C" w:rsidRPr="00750F2F">
        <w:rPr>
          <w:rStyle w:val="Heading1Char"/>
          <w:b w:val="0"/>
          <w:bCs w:val="0"/>
          <w:color w:val="000000"/>
          <w:sz w:val="24"/>
          <w:szCs w:val="24"/>
          <w:rPrChange w:id="418" w:author="Ximena Tolosa" w:date="2021-10-24T19:34:00Z">
            <w:rPr>
              <w:rStyle w:val="Heading1Char"/>
              <w:color w:val="000000"/>
            </w:rPr>
          </w:rPrChange>
        </w:rPr>
        <w:t>.</w:t>
      </w:r>
      <w:r w:rsidR="004F2A5C">
        <w:rPr>
          <w:rStyle w:val="Heading1Char"/>
          <w:color w:val="000000"/>
        </w:rPr>
        <w:t xml:space="preserve"> </w:t>
      </w:r>
      <w:r w:rsidR="004F2A5C">
        <w:rPr>
          <w:color w:val="000000"/>
        </w:rPr>
        <w:t xml:space="preserve">Esto </w:t>
      </w:r>
      <w:del w:id="419" w:author="Ximena Tolosa" w:date="2021-10-24T19:35:00Z">
        <w:r w:rsidR="004F2A5C" w:rsidDel="00750F2F">
          <w:rPr>
            <w:color w:val="000000"/>
          </w:rPr>
          <w:delText xml:space="preserve">sólo </w:delText>
        </w:r>
      </w:del>
      <w:proofErr w:type="spellStart"/>
      <w:r w:rsidR="004F2A5C">
        <w:rPr>
          <w:color w:val="000000"/>
        </w:rPr>
        <w:t>depende</w:t>
      </w:r>
      <w:ins w:id="420" w:author="Ximena Tolosa" w:date="2021-10-24T19:35:00Z">
        <w:r w:rsidR="00750F2F">
          <w:rPr>
            <w:color w:val="000000"/>
          </w:rPr>
          <w:t>ra</w:t>
        </w:r>
      </w:ins>
      <w:proofErr w:type="spellEnd"/>
      <w:r w:rsidR="004F2A5C">
        <w:rPr>
          <w:color w:val="000000"/>
        </w:rPr>
        <w:t xml:space="preserve"> del</w:t>
      </w:r>
      <w:ins w:id="421" w:author="Ximena Tolosa" w:date="2021-10-24T19:35:00Z">
        <w:r w:rsidR="00750F2F">
          <w:rPr>
            <w:color w:val="000000"/>
          </w:rPr>
          <w:t xml:space="preserve"> tipo de</w:t>
        </w:r>
      </w:ins>
      <w:r w:rsidR="004F2A5C">
        <w:rPr>
          <w:color w:val="000000"/>
        </w:rPr>
        <w:t xml:space="preserve"> </w:t>
      </w:r>
      <w:proofErr w:type="spellStart"/>
      <w:r w:rsidR="004F2A5C">
        <w:rPr>
          <w:color w:val="000000"/>
        </w:rPr>
        <w:t>geom</w:t>
      </w:r>
      <w:proofErr w:type="spellEnd"/>
      <w:r w:rsidR="004F2A5C">
        <w:rPr>
          <w:color w:val="000000"/>
        </w:rPr>
        <w:t xml:space="preserve"> y de la estética del gráfico que </w:t>
      </w:r>
      <w:proofErr w:type="spellStart"/>
      <w:r w:rsidR="004F2A5C">
        <w:rPr>
          <w:color w:val="000000"/>
        </w:rPr>
        <w:t>dese</w:t>
      </w:r>
      <w:ins w:id="422" w:author="Ximena Tolosa" w:date="2021-10-24T19:35:00Z">
        <w:r w:rsidR="00750F2F">
          <w:rPr>
            <w:color w:val="000000"/>
          </w:rPr>
          <w:t>s</w:t>
        </w:r>
        <w:proofErr w:type="spellEnd"/>
        <w:r w:rsidR="00750F2F">
          <w:rPr>
            <w:color w:val="000000"/>
          </w:rPr>
          <w:t xml:space="preserve"> usar</w:t>
        </w:r>
      </w:ins>
      <w:del w:id="423" w:author="Ximena Tolosa" w:date="2021-10-24T19:35:00Z">
        <w:r w:rsidR="004F2A5C" w:rsidDel="00750F2F">
          <w:rPr>
            <w:color w:val="000000"/>
          </w:rPr>
          <w:delText>e</w:delText>
        </w:r>
      </w:del>
      <w:r w:rsidR="004F2A5C">
        <w:rPr>
          <w:color w:val="000000"/>
        </w:rPr>
        <w:t xml:space="preserve"> para reflejar las agrupaciones.</w:t>
      </w:r>
    </w:p>
    <w:p w14:paraId="61D4CB25" w14:textId="62A2868A" w:rsidR="004F2A5C" w:rsidRDefault="004F2A5C" w:rsidP="004F2A5C">
      <w:pPr>
        <w:spacing w:before="280" w:after="280"/>
        <w:rPr>
          <w:color w:val="000000"/>
        </w:rPr>
      </w:pPr>
      <w:r>
        <w:rPr>
          <w:color w:val="000000"/>
        </w:rPr>
        <w:lastRenderedPageBreak/>
        <w:t xml:space="preserve">Para </w:t>
      </w:r>
      <w:ins w:id="424" w:author="Ximena Tolosa" w:date="2021-10-24T19:35:00Z">
        <w:r w:rsidR="002B51DC">
          <w:rPr>
            <w:color w:val="000000"/>
          </w:rPr>
          <w:t>t</w:t>
        </w:r>
      </w:ins>
      <w:del w:id="425" w:author="Ximena Tolosa" w:date="2021-10-24T19:35:00Z">
        <w:r w:rsidDel="002B51DC">
          <w:rPr>
            <w:color w:val="000000"/>
          </w:rPr>
          <w:delText>s</w:delText>
        </w:r>
      </w:del>
      <w:r>
        <w:rPr>
          <w:color w:val="000000"/>
        </w:rPr>
        <w:t xml:space="preserve">u información - la forma más básica de agrupar los datos es utilizando sólo el argumento </w:t>
      </w:r>
      <w:proofErr w:type="spellStart"/>
      <w:r>
        <w:rPr>
          <w:rStyle w:val="Heading1Char"/>
          <w:color w:val="000000"/>
        </w:rPr>
        <w:t>group</w:t>
      </w:r>
      <w:proofErr w:type="spellEnd"/>
      <w:r>
        <w:rPr>
          <w:rStyle w:val="Heading1Char"/>
          <w:color w:val="000000"/>
        </w:rPr>
        <w:t xml:space="preserve"> = </w:t>
      </w:r>
      <w:r>
        <w:rPr>
          <w:color w:val="000000"/>
        </w:rPr>
        <w:t xml:space="preserve">dentro de </w:t>
      </w:r>
      <w:proofErr w:type="spellStart"/>
      <w:r>
        <w:rPr>
          <w:rStyle w:val="Heading1Char"/>
          <w:color w:val="000000"/>
        </w:rPr>
        <w:t>mapping</w:t>
      </w:r>
      <w:proofErr w:type="spellEnd"/>
      <w:r>
        <w:rPr>
          <w:rStyle w:val="Heading1Char"/>
          <w:color w:val="000000"/>
        </w:rPr>
        <w:t xml:space="preserve"> = aes()</w:t>
      </w:r>
      <w:r>
        <w:rPr>
          <w:color w:val="000000"/>
        </w:rPr>
        <w:t xml:space="preserve">. Sin embargo, esto por sí mismo no cambiará los colores, el relleno o las formas. Tampoco creará una leyenda. Sin embargo, los datos están agrupados, por lo que las visualizaciones estadísticas </w:t>
      </w:r>
      <w:proofErr w:type="spellStart"/>
      <w:r>
        <w:rPr>
          <w:color w:val="000000"/>
        </w:rPr>
        <w:t>pued</w:t>
      </w:r>
      <w:ins w:id="426" w:author="Ximena Tolosa" w:date="2021-10-24T19:37:00Z">
        <w:r w:rsidR="002B51DC">
          <w:rPr>
            <w:color w:val="000000"/>
          </w:rPr>
          <w:t>ran</w:t>
        </w:r>
      </w:ins>
      <w:proofErr w:type="spellEnd"/>
      <w:del w:id="427" w:author="Ximena Tolosa" w:date="2021-10-24T19:37:00Z">
        <w:r w:rsidDel="002B51DC">
          <w:rPr>
            <w:color w:val="000000"/>
          </w:rPr>
          <w:delText>en</w:delText>
        </w:r>
      </w:del>
      <w:r>
        <w:rPr>
          <w:color w:val="000000"/>
        </w:rPr>
        <w:t xml:space="preserve"> verse afectadas.</w:t>
      </w:r>
    </w:p>
    <w:p w14:paraId="3B822B79" w14:textId="77777777" w:rsidR="004F2A5C" w:rsidRDefault="004F2A5C" w:rsidP="004F2A5C">
      <w:pPr>
        <w:spacing w:before="280" w:after="280"/>
        <w:rPr>
          <w:color w:val="000000"/>
        </w:rPr>
      </w:pPr>
      <w:r>
        <w:rPr>
          <w:color w:val="000000"/>
        </w:rPr>
        <w:t xml:space="preserve">Para ajustar el orden de los grupos en un gráfico, consulte la página de </w:t>
      </w:r>
      <w:hyperlink w:anchor="ggplot-tips">
        <w:r>
          <w:rPr>
            <w:rStyle w:val="EnlacedeInternet"/>
          </w:rPr>
          <w:t xml:space="preserve">consejos de </w:t>
        </w:r>
        <w:proofErr w:type="spellStart"/>
        <w:r>
          <w:rPr>
            <w:rStyle w:val="EnlacedeInternet"/>
          </w:rPr>
          <w:t>ggplot</w:t>
        </w:r>
        <w:proofErr w:type="spellEnd"/>
        <w:r>
          <w:rPr>
            <w:rStyle w:val="EnlacedeInternet"/>
          </w:rPr>
          <w:t xml:space="preserve"> </w:t>
        </w:r>
      </w:hyperlink>
      <w:r>
        <w:rPr>
          <w:color w:val="000000"/>
        </w:rPr>
        <w:t xml:space="preserve">o la página sobre </w:t>
      </w:r>
      <w:hyperlink w:anchor="factors">
        <w:r>
          <w:rPr>
            <w:rStyle w:val="EnlacedeInternet"/>
          </w:rPr>
          <w:t>Factores</w:t>
        </w:r>
      </w:hyperlink>
      <w:r>
        <w:rPr>
          <w:color w:val="000000"/>
        </w:rPr>
        <w:t>. Hay muchos ejemplos de gráficos agrupados en las secciones siguientes sobre el trazado de datos continuos y categóricos.</w:t>
      </w:r>
    </w:p>
    <w:p w14:paraId="0BCAA36B" w14:textId="77777777" w:rsidR="004F2A5C" w:rsidRDefault="004F2A5C" w:rsidP="004F2A5C">
      <w:pPr>
        <w:pStyle w:val="Heading2"/>
        <w:spacing w:before="280" w:after="280"/>
        <w:rPr>
          <w:rFonts w:eastAsia="Times New Roman"/>
          <w:color w:val="000000"/>
        </w:rPr>
      </w:pPr>
      <w:bookmarkStart w:id="428" w:name="__RefHeading___Toc31877_2034561403"/>
      <w:bookmarkStart w:id="429" w:name="_Toc85903803"/>
      <w:bookmarkEnd w:id="428"/>
      <w:r>
        <w:rPr>
          <w:rFonts w:eastAsia="Times New Roman"/>
          <w:color w:val="000000"/>
        </w:rPr>
        <w:t>Facetas / Múltiplos pequeños</w:t>
      </w:r>
      <w:bookmarkEnd w:id="429"/>
    </w:p>
    <w:p w14:paraId="77EBE6E8" w14:textId="086CB8AF" w:rsidR="004F2A5C" w:rsidRDefault="004F2A5C" w:rsidP="004F2A5C">
      <w:pPr>
        <w:spacing w:before="280" w:after="280"/>
        <w:rPr>
          <w:color w:val="000000"/>
        </w:rPr>
      </w:pPr>
      <w:r>
        <w:rPr>
          <w:color w:val="000000"/>
        </w:rPr>
        <w:t xml:space="preserve">Las facetas, o "pequeños </w:t>
      </w:r>
      <w:ins w:id="430" w:author="Ximena Tolosa" w:date="2021-10-24T19:52:00Z">
        <w:r w:rsidR="00A53889">
          <w:rPr>
            <w:color w:val="000000"/>
          </w:rPr>
          <w:t xml:space="preserve">gráficos </w:t>
        </w:r>
      </w:ins>
      <w:r>
        <w:rPr>
          <w:color w:val="000000"/>
        </w:rPr>
        <w:t>múltipl</w:t>
      </w:r>
      <w:ins w:id="431" w:author="Ximena Tolosa" w:date="2021-10-24T19:52:00Z">
        <w:r w:rsidR="00A53889">
          <w:rPr>
            <w:color w:val="000000"/>
          </w:rPr>
          <w:t>e</w:t>
        </w:r>
      </w:ins>
      <w:del w:id="432" w:author="Ximena Tolosa" w:date="2021-10-24T19:52:00Z">
        <w:r w:rsidDel="00A53889">
          <w:rPr>
            <w:color w:val="000000"/>
          </w:rPr>
          <w:delText>o</w:delText>
        </w:r>
      </w:del>
      <w:r>
        <w:rPr>
          <w:color w:val="000000"/>
        </w:rPr>
        <w:t xml:space="preserve">s", se utilizan para dividir un gráfico en una figura de varios paneles, con un panel ("faceta") </w:t>
      </w:r>
      <w:del w:id="433" w:author="Ximena Tolosa" w:date="2021-10-24T19:50:00Z">
        <w:r w:rsidDel="00F25EAD">
          <w:rPr>
            <w:color w:val="000000"/>
          </w:rPr>
          <w:delText xml:space="preserve">por </w:delText>
        </w:r>
      </w:del>
      <w:ins w:id="434" w:author="Ximena Tolosa" w:date="2021-10-24T19:50:00Z">
        <w:r w:rsidR="00F25EAD">
          <w:rPr>
            <w:color w:val="000000"/>
          </w:rPr>
          <w:t xml:space="preserve">representando un </w:t>
        </w:r>
      </w:ins>
      <w:r>
        <w:rPr>
          <w:color w:val="000000"/>
        </w:rPr>
        <w:t xml:space="preserve">grupo de datos. El mismo tipo de gráfico se crea varias veces, cada </w:t>
      </w:r>
      <w:del w:id="435" w:author="Ximena Tolosa" w:date="2021-10-24T19:50:00Z">
        <w:r w:rsidDel="00F25EAD">
          <w:rPr>
            <w:color w:val="000000"/>
          </w:rPr>
          <w:delText>una de ellas</w:delText>
        </w:r>
      </w:del>
      <w:ins w:id="436" w:author="Ximena Tolosa" w:date="2021-10-24T19:50:00Z">
        <w:r w:rsidR="00F25EAD">
          <w:rPr>
            <w:color w:val="000000"/>
          </w:rPr>
          <w:t>vez</w:t>
        </w:r>
      </w:ins>
      <w:r>
        <w:rPr>
          <w:color w:val="000000"/>
        </w:rPr>
        <w:t xml:space="preserve"> utilizando un subgrupo del mismo conjunto de datos.</w:t>
      </w:r>
    </w:p>
    <w:p w14:paraId="30064479" w14:textId="0EB91764" w:rsidR="004F2A5C" w:rsidRDefault="004F2A5C" w:rsidP="004F2A5C">
      <w:pPr>
        <w:spacing w:before="280" w:after="280"/>
        <w:rPr>
          <w:color w:val="000000"/>
        </w:rPr>
      </w:pPr>
      <w:r>
        <w:rPr>
          <w:color w:val="000000"/>
        </w:rPr>
        <w:t xml:space="preserve">El facetado es una funcionalidad que viene con </w:t>
      </w:r>
      <w:r>
        <w:rPr>
          <w:rStyle w:val="Strong"/>
          <w:color w:val="000000"/>
        </w:rPr>
        <w:t>ggplot2</w:t>
      </w:r>
      <w:r>
        <w:rPr>
          <w:color w:val="000000"/>
        </w:rPr>
        <w:t xml:space="preserve">, por lo que las leyendas y los ejes de los "paneles" facetados se alinean automáticamente. Hay otros paquetes </w:t>
      </w:r>
      <w:ins w:id="437" w:author="Ximena Tolosa" w:date="2021-10-24T19:54:00Z">
        <w:r w:rsidR="00A53889">
          <w:rPr>
            <w:color w:val="000000"/>
          </w:rPr>
          <w:t xml:space="preserve">que </w:t>
        </w:r>
      </w:ins>
      <w:del w:id="438" w:author="Ximena Tolosa" w:date="2021-10-24T19:56:00Z">
        <w:r w:rsidDel="00A53889">
          <w:rPr>
            <w:color w:val="000000"/>
          </w:rPr>
          <w:delText>discuti</w:delText>
        </w:r>
      </w:del>
      <w:del w:id="439" w:author="Ximena Tolosa" w:date="2021-10-24T19:54:00Z">
        <w:r w:rsidDel="00A53889">
          <w:rPr>
            <w:color w:val="000000"/>
          </w:rPr>
          <w:delText>dos</w:delText>
        </w:r>
      </w:del>
      <w:del w:id="440" w:author="Ximena Tolosa" w:date="2021-10-24T19:56:00Z">
        <w:r w:rsidDel="00A53889">
          <w:rPr>
            <w:color w:val="000000"/>
          </w:rPr>
          <w:delText xml:space="preserve"> </w:delText>
        </w:r>
      </w:del>
      <w:ins w:id="441" w:author="Ximena Tolosa" w:date="2021-10-24T19:56:00Z">
        <w:r w:rsidR="00A53889">
          <w:rPr>
            <w:color w:val="000000"/>
          </w:rPr>
          <w:t xml:space="preserve">abordamos </w:t>
        </w:r>
      </w:ins>
      <w:r>
        <w:rPr>
          <w:color w:val="000000"/>
        </w:rPr>
        <w:t xml:space="preserve">en la página de </w:t>
      </w:r>
      <w:hyperlink w:anchor="ggplot-tips">
        <w:r>
          <w:rPr>
            <w:rStyle w:val="EnlacedeInternet"/>
          </w:rPr>
          <w:t xml:space="preserve">consejos de </w:t>
        </w:r>
        <w:proofErr w:type="spellStart"/>
        <w:r>
          <w:rPr>
            <w:rStyle w:val="EnlacedeInternet"/>
          </w:rPr>
          <w:t>ggplot</w:t>
        </w:r>
        <w:proofErr w:type="spellEnd"/>
        <w:r>
          <w:rPr>
            <w:rStyle w:val="EnlacedeInternet"/>
          </w:rPr>
          <w:t xml:space="preserve"> </w:t>
        </w:r>
      </w:hyperlink>
      <w:r>
        <w:rPr>
          <w:color w:val="000000"/>
        </w:rPr>
        <w:t xml:space="preserve">que se utilizan para combinar gráficos </w:t>
      </w:r>
      <w:ins w:id="442" w:author="Ximena Tolosa" w:date="2021-10-24T20:07:00Z">
        <w:r w:rsidR="002347E6">
          <w:rPr>
            <w:color w:val="000000"/>
          </w:rPr>
          <w:t xml:space="preserve">representando </w:t>
        </w:r>
      </w:ins>
      <w:ins w:id="443" w:author="Ximena Tolosa" w:date="2021-10-24T20:08:00Z">
        <w:r w:rsidR="002347E6">
          <w:rPr>
            <w:color w:val="000000"/>
          </w:rPr>
          <w:t xml:space="preserve">conjuntos de </w:t>
        </w:r>
      </w:ins>
      <w:ins w:id="444" w:author="Ximena Tolosa" w:date="2021-10-24T20:07:00Z">
        <w:r w:rsidR="002347E6">
          <w:rPr>
            <w:color w:val="000000"/>
          </w:rPr>
          <w:t xml:space="preserve">datos </w:t>
        </w:r>
      </w:ins>
      <w:r>
        <w:rPr>
          <w:color w:val="000000"/>
        </w:rPr>
        <w:t>completamente diferentes (</w:t>
      </w:r>
      <w:proofErr w:type="spellStart"/>
      <w:r>
        <w:rPr>
          <w:rStyle w:val="Strong"/>
          <w:color w:val="000000"/>
        </w:rPr>
        <w:t>cowplot</w:t>
      </w:r>
      <w:proofErr w:type="spellEnd"/>
      <w:r>
        <w:rPr>
          <w:rStyle w:val="Strong"/>
          <w:color w:val="000000"/>
        </w:rPr>
        <w:t xml:space="preserve"> </w:t>
      </w:r>
      <w:r>
        <w:rPr>
          <w:color w:val="000000"/>
        </w:rPr>
        <w:t xml:space="preserve">y </w:t>
      </w:r>
      <w:proofErr w:type="spellStart"/>
      <w:r>
        <w:rPr>
          <w:rStyle w:val="Strong"/>
          <w:color w:val="000000"/>
        </w:rPr>
        <w:t>patchwork</w:t>
      </w:r>
      <w:proofErr w:type="spellEnd"/>
      <w:r>
        <w:rPr>
          <w:color w:val="000000"/>
        </w:rPr>
        <w:t>) en una figura.</w:t>
      </w:r>
    </w:p>
    <w:p w14:paraId="7B7DA8E6" w14:textId="77777777" w:rsidR="004F2A5C" w:rsidRDefault="004F2A5C" w:rsidP="004F2A5C">
      <w:pPr>
        <w:spacing w:before="280" w:after="280"/>
        <w:rPr>
          <w:color w:val="000000"/>
        </w:rPr>
      </w:pPr>
      <w:r>
        <w:rPr>
          <w:color w:val="000000"/>
        </w:rPr>
        <w:t xml:space="preserve">El facetado se realiza con una de las siguientes funciones de </w:t>
      </w:r>
      <w:r>
        <w:rPr>
          <w:rStyle w:val="Strong"/>
          <w:color w:val="000000"/>
        </w:rPr>
        <w:t>ggplot2</w:t>
      </w:r>
      <w:r>
        <w:rPr>
          <w:color w:val="000000"/>
        </w:rPr>
        <w:t>:</w:t>
      </w:r>
    </w:p>
    <w:p w14:paraId="1EC582AE" w14:textId="0A435292" w:rsidR="004F2A5C" w:rsidRDefault="004F2A5C" w:rsidP="00144256">
      <w:pPr>
        <w:numPr>
          <w:ilvl w:val="0"/>
          <w:numId w:val="9"/>
        </w:numPr>
        <w:spacing w:beforeAutospacing="1" w:afterAutospacing="1"/>
        <w:rPr>
          <w:rFonts w:eastAsia="Times New Roman"/>
          <w:color w:val="000000"/>
        </w:rPr>
      </w:pPr>
      <w:proofErr w:type="spellStart"/>
      <w:r>
        <w:rPr>
          <w:rStyle w:val="Heading1Char"/>
          <w:color w:val="000000"/>
        </w:rPr>
        <w:t>facet_wrap</w:t>
      </w:r>
      <w:proofErr w:type="spellEnd"/>
      <w:r>
        <w:rPr>
          <w:rStyle w:val="Heading1Char"/>
          <w:color w:val="000000"/>
        </w:rPr>
        <w:t xml:space="preserve">() </w:t>
      </w:r>
      <w:r>
        <w:rPr>
          <w:rFonts w:eastAsia="Times New Roman"/>
          <w:color w:val="000000"/>
        </w:rPr>
        <w:t xml:space="preserve">Para mostrar un panel diferente para cada nivel de una </w:t>
      </w:r>
      <w:del w:id="445" w:author="Ximena Tolosa" w:date="2021-10-24T20:16:00Z">
        <w:r w:rsidDel="00F41F25">
          <w:rPr>
            <w:rStyle w:val="Destacado"/>
            <w:rFonts w:eastAsia="Times New Roman"/>
            <w:color w:val="000000"/>
          </w:rPr>
          <w:delText xml:space="preserve">sola </w:delText>
        </w:r>
      </w:del>
      <w:proofErr w:type="spellStart"/>
      <w:ins w:id="446" w:author="Ximena Tolosa" w:date="2021-10-24T20:16:00Z">
        <w:r w:rsidR="00F41F25">
          <w:rPr>
            <w:rStyle w:val="Destacado"/>
            <w:rFonts w:eastAsia="Times New Roman"/>
            <w:color w:val="000000"/>
          </w:rPr>
          <w:t>unica</w:t>
        </w:r>
        <w:proofErr w:type="spellEnd"/>
        <w:r w:rsidR="00F41F25">
          <w:rPr>
            <w:rStyle w:val="Destacado"/>
            <w:rFonts w:eastAsia="Times New Roman"/>
            <w:color w:val="000000"/>
          </w:rPr>
          <w:t xml:space="preserve"> </w:t>
        </w:r>
      </w:ins>
      <w:r>
        <w:rPr>
          <w:rFonts w:eastAsia="Times New Roman"/>
          <w:color w:val="000000"/>
        </w:rPr>
        <w:t>variable. Un ejemplo de esto podría ser mostrar una curva de epidemia diferente para cada hospital de una región. Las facetas se ordenan alfabéticamente, a menos que la variable sea un factor con otro orden definido.</w:t>
      </w:r>
    </w:p>
    <w:p w14:paraId="1A332242" w14:textId="77777777" w:rsidR="004F2A5C" w:rsidRDefault="004F2A5C" w:rsidP="00144256">
      <w:pPr>
        <w:numPr>
          <w:ilvl w:val="0"/>
          <w:numId w:val="10"/>
        </w:numPr>
        <w:spacing w:beforeAutospacing="1" w:afterAutospacing="1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Puedes invocar ciertas opciones para determinar la disposición de las facetas, por ejemplo, </w:t>
      </w:r>
      <w:proofErr w:type="spellStart"/>
      <w:r>
        <w:rPr>
          <w:rStyle w:val="Heading1Char"/>
          <w:color w:val="000000"/>
        </w:rPr>
        <w:t>nrow</w:t>
      </w:r>
      <w:proofErr w:type="spellEnd"/>
      <w:r>
        <w:rPr>
          <w:rStyle w:val="Heading1Char"/>
          <w:color w:val="000000"/>
        </w:rPr>
        <w:t xml:space="preserve"> = 1 </w:t>
      </w:r>
      <w:r>
        <w:rPr>
          <w:rFonts w:eastAsia="Times New Roman"/>
          <w:color w:val="000000"/>
        </w:rPr>
        <w:t xml:space="preserve">o </w:t>
      </w:r>
      <w:proofErr w:type="spellStart"/>
      <w:r>
        <w:rPr>
          <w:rStyle w:val="Heading1Char"/>
          <w:color w:val="000000"/>
        </w:rPr>
        <w:t>ncol</w:t>
      </w:r>
      <w:proofErr w:type="spellEnd"/>
      <w:r>
        <w:rPr>
          <w:rStyle w:val="Heading1Char"/>
          <w:color w:val="000000"/>
        </w:rPr>
        <w:t xml:space="preserve"> = 1 </w:t>
      </w:r>
      <w:r>
        <w:rPr>
          <w:rFonts w:eastAsia="Times New Roman"/>
          <w:color w:val="000000"/>
        </w:rPr>
        <w:t>para controlar el número de filas o columnas en las que se organizan los gráficos con facetas.</w:t>
      </w:r>
    </w:p>
    <w:p w14:paraId="36B5F7AC" w14:textId="5864044A" w:rsidR="004F2A5C" w:rsidRDefault="004F2A5C" w:rsidP="00144256">
      <w:pPr>
        <w:numPr>
          <w:ilvl w:val="0"/>
          <w:numId w:val="11"/>
        </w:numPr>
        <w:spacing w:beforeAutospacing="1" w:afterAutospacing="1"/>
        <w:rPr>
          <w:rFonts w:eastAsia="Times New Roman"/>
          <w:color w:val="000000"/>
        </w:rPr>
      </w:pPr>
      <w:proofErr w:type="spellStart"/>
      <w:r>
        <w:rPr>
          <w:rStyle w:val="Heading1Char"/>
          <w:color w:val="000000"/>
        </w:rPr>
        <w:t>facet_grid</w:t>
      </w:r>
      <w:proofErr w:type="spellEnd"/>
      <w:r>
        <w:rPr>
          <w:rStyle w:val="Heading1Char"/>
          <w:color w:val="000000"/>
        </w:rPr>
        <w:t xml:space="preserve">() </w:t>
      </w:r>
      <w:r>
        <w:rPr>
          <w:rFonts w:eastAsia="Times New Roman"/>
          <w:color w:val="000000"/>
        </w:rPr>
        <w:t xml:space="preserve">Se utiliza cuando se quiere introducir una segunda variable en la disposición de las facetas. Aquí cada panel de una cuadrícula muestra la intersección entre los valores de </w:t>
      </w:r>
      <w:r>
        <w:rPr>
          <w:rStyle w:val="Destacado"/>
          <w:rFonts w:eastAsia="Times New Roman"/>
          <w:color w:val="000000"/>
        </w:rPr>
        <w:t>dos columnas</w:t>
      </w:r>
      <w:r>
        <w:rPr>
          <w:rFonts w:eastAsia="Times New Roman"/>
          <w:color w:val="000000"/>
        </w:rPr>
        <w:t>. Por ejemplo, las curvas epidémicas para cada combinación hospital-grupo de edad con los hospitales en la parte superior (columnas) y los grupos de edad en los lados (filas).</w:t>
      </w:r>
    </w:p>
    <w:p w14:paraId="7DEB5613" w14:textId="77777777" w:rsidR="004F2A5C" w:rsidRDefault="004F2A5C" w:rsidP="00144256">
      <w:pPr>
        <w:numPr>
          <w:ilvl w:val="0"/>
          <w:numId w:val="12"/>
        </w:numPr>
        <w:spacing w:beforeAutospacing="1" w:afterAutospacing="1"/>
        <w:rPr>
          <w:rFonts w:eastAsia="Times New Roman"/>
          <w:color w:val="000000"/>
        </w:rPr>
      </w:pPr>
      <w:proofErr w:type="spellStart"/>
      <w:r>
        <w:rPr>
          <w:rStyle w:val="Heading1Char"/>
          <w:color w:val="000000"/>
        </w:rPr>
        <w:t>nrow</w:t>
      </w:r>
      <w:proofErr w:type="spellEnd"/>
      <w:r>
        <w:rPr>
          <w:rStyle w:val="Heading1Char"/>
          <w:color w:val="000000"/>
        </w:rPr>
        <w:t xml:space="preserve"> </w:t>
      </w:r>
      <w:r>
        <w:rPr>
          <w:rFonts w:eastAsia="Times New Roman"/>
          <w:color w:val="000000"/>
        </w:rPr>
        <w:t xml:space="preserve">y </w:t>
      </w:r>
      <w:proofErr w:type="spellStart"/>
      <w:r>
        <w:rPr>
          <w:rStyle w:val="Heading1Char"/>
          <w:color w:val="000000"/>
        </w:rPr>
        <w:t>ncol</w:t>
      </w:r>
      <w:proofErr w:type="spellEnd"/>
      <w:r>
        <w:rPr>
          <w:rStyle w:val="Heading1Char"/>
          <w:color w:val="000000"/>
        </w:rPr>
        <w:t xml:space="preserve"> </w:t>
      </w:r>
      <w:r>
        <w:rPr>
          <w:rFonts w:eastAsia="Times New Roman"/>
          <w:color w:val="000000"/>
        </w:rPr>
        <w:t>no son relevantes, ya que los subgrupos se presentan en una cuadrícula</w:t>
      </w:r>
    </w:p>
    <w:p w14:paraId="485219E0" w14:textId="77777777" w:rsidR="004F2A5C" w:rsidRDefault="004F2A5C" w:rsidP="004F2A5C">
      <w:pPr>
        <w:spacing w:before="280" w:after="280"/>
        <w:rPr>
          <w:color w:val="000000"/>
        </w:rPr>
      </w:pPr>
      <w:r>
        <w:rPr>
          <w:color w:val="000000"/>
        </w:rPr>
        <w:lastRenderedPageBreak/>
        <w:t xml:space="preserve">Cada una de estas funciones acepta una sintaxis de fórmula para especificar la(s) columna(s) para el facetado. Ambas aceptan hasta dos columnas, una a cada lado de la tilde </w:t>
      </w:r>
      <w:r>
        <w:rPr>
          <w:rStyle w:val="Heading1Char"/>
          <w:color w:val="000000"/>
        </w:rPr>
        <w:t>~</w:t>
      </w:r>
      <w:r>
        <w:rPr>
          <w:color w:val="000000"/>
        </w:rPr>
        <w:t>.</w:t>
      </w:r>
    </w:p>
    <w:p w14:paraId="10B793B3" w14:textId="1B989FA6" w:rsidR="004F2A5C" w:rsidRDefault="004F2A5C" w:rsidP="00144256">
      <w:pPr>
        <w:numPr>
          <w:ilvl w:val="0"/>
          <w:numId w:val="13"/>
        </w:numPr>
        <w:spacing w:before="280"/>
        <w:rPr>
          <w:color w:val="000000"/>
        </w:rPr>
      </w:pPr>
      <w:r>
        <w:rPr>
          <w:color w:val="000000"/>
        </w:rPr>
        <w:t xml:space="preserve">Para </w:t>
      </w:r>
      <w:proofErr w:type="spellStart"/>
      <w:r w:rsidRPr="0097317A">
        <w:rPr>
          <w:rStyle w:val="Heading1Char"/>
          <w:rPrChange w:id="447" w:author="Ximena Tolosa" w:date="2021-10-24T20:42:00Z">
            <w:rPr>
              <w:color w:val="000000"/>
            </w:rPr>
          </w:rPrChange>
        </w:rPr>
        <w:t>facet_wrap</w:t>
      </w:r>
      <w:proofErr w:type="spellEnd"/>
      <w:r>
        <w:rPr>
          <w:rStyle w:val="Heading1Char"/>
          <w:color w:val="000000"/>
        </w:rPr>
        <w:t xml:space="preserve">() </w:t>
      </w:r>
      <w:r>
        <w:rPr>
          <w:color w:val="000000"/>
        </w:rPr>
        <w:t xml:space="preserve">lo más frecuente es escribir una sola columna precedida de una tilde </w:t>
      </w:r>
      <w:r>
        <w:rPr>
          <w:rStyle w:val="Heading1Char"/>
          <w:color w:val="000000"/>
        </w:rPr>
        <w:t xml:space="preserve">~ </w:t>
      </w:r>
      <w:r>
        <w:rPr>
          <w:color w:val="000000"/>
        </w:rPr>
        <w:t xml:space="preserve">como </w:t>
      </w:r>
      <w:proofErr w:type="spellStart"/>
      <w:r>
        <w:rPr>
          <w:rStyle w:val="Heading1Char"/>
          <w:color w:val="000000"/>
        </w:rPr>
        <w:t>facet_wrap</w:t>
      </w:r>
      <w:proofErr w:type="spellEnd"/>
      <w:r>
        <w:rPr>
          <w:rStyle w:val="Heading1Char"/>
          <w:color w:val="000000"/>
        </w:rPr>
        <w:t>(~hospital)</w:t>
      </w:r>
      <w:r>
        <w:rPr>
          <w:color w:val="000000"/>
        </w:rPr>
        <w:t>. Sin embargo, puede</w:t>
      </w:r>
      <w:ins w:id="448" w:author="Ximena Tolosa" w:date="2021-10-24T20:48:00Z">
        <w:r w:rsidR="004B0637">
          <w:rPr>
            <w:color w:val="000000"/>
          </w:rPr>
          <w:t>s</w:t>
        </w:r>
      </w:ins>
      <w:r>
        <w:rPr>
          <w:color w:val="000000"/>
        </w:rPr>
        <w:t xml:space="preserve"> escribir dos columnas </w:t>
      </w:r>
      <w:proofErr w:type="spellStart"/>
      <w:r w:rsidRPr="004B0637">
        <w:rPr>
          <w:rStyle w:val="Heading1Char"/>
          <w:rPrChange w:id="449" w:author="Ximena Tolosa" w:date="2021-10-24T20:48:00Z">
            <w:rPr>
              <w:color w:val="000000"/>
            </w:rPr>
          </w:rPrChange>
        </w:rPr>
        <w:t>facet_wrap</w:t>
      </w:r>
      <w:proofErr w:type="spellEnd"/>
      <w:r>
        <w:rPr>
          <w:rStyle w:val="Heading1Char"/>
          <w:color w:val="000000"/>
        </w:rPr>
        <w:t>(</w:t>
      </w:r>
      <w:proofErr w:type="spellStart"/>
      <w:ins w:id="450" w:author="Ximena Tolosa" w:date="2021-10-24T20:48:00Z">
        <w:r w:rsidR="004B0637">
          <w:rPr>
            <w:rStyle w:val="Heading1Char"/>
            <w:color w:val="000000"/>
          </w:rPr>
          <w:t>outcome</w:t>
        </w:r>
      </w:ins>
      <w:del w:id="451" w:author="Ximena Tolosa" w:date="2021-10-24T20:48:00Z">
        <w:r w:rsidDel="004B0637">
          <w:rPr>
            <w:rStyle w:val="Heading1Char"/>
            <w:color w:val="000000"/>
          </w:rPr>
          <w:delText>result</w:delText>
        </w:r>
      </w:del>
      <w:del w:id="452" w:author="Ximena Tolosa" w:date="2021-10-24T19:44:00Z">
        <w:r w:rsidDel="00F25EAD">
          <w:rPr>
            <w:rStyle w:val="Heading1Char"/>
            <w:color w:val="000000"/>
          </w:rPr>
          <w:delText>ado</w:delText>
        </w:r>
      </w:del>
      <w:del w:id="453" w:author="Ximena Tolosa" w:date="2021-10-24T20:48:00Z">
        <w:r w:rsidDel="004B0637">
          <w:rPr>
            <w:rStyle w:val="Heading1Char"/>
            <w:color w:val="000000"/>
          </w:rPr>
          <w:delText xml:space="preserve"> </w:delText>
        </w:r>
      </w:del>
      <w:r>
        <w:rPr>
          <w:rStyle w:val="Heading1Char"/>
          <w:color w:val="000000"/>
        </w:rPr>
        <w:t>~hospital</w:t>
      </w:r>
      <w:proofErr w:type="spellEnd"/>
      <w:r>
        <w:rPr>
          <w:rStyle w:val="Heading1Char"/>
          <w:color w:val="000000"/>
        </w:rPr>
        <w:t xml:space="preserve">) </w:t>
      </w:r>
      <w:r>
        <w:rPr>
          <w:color w:val="000000"/>
        </w:rPr>
        <w:t xml:space="preserve">- cada combinación única se mostrará en un panel separado, pero no se organizarán en una cuadrícula. Los encabezados mostrarán los términos combinados y éstos no tendrán una lógica específica para las columnas frente a las filas. Si </w:t>
      </w:r>
      <w:del w:id="454" w:author="Ximena Tolosa" w:date="2021-10-24T20:51:00Z">
        <w:r w:rsidDel="004B0637">
          <w:rPr>
            <w:color w:val="000000"/>
          </w:rPr>
          <w:delText xml:space="preserve">sólo </w:delText>
        </w:r>
      </w:del>
      <w:ins w:id="455" w:author="Ximena Tolosa" w:date="2021-10-24T20:51:00Z">
        <w:r w:rsidR="004B0637">
          <w:rPr>
            <w:color w:val="000000"/>
          </w:rPr>
          <w:t xml:space="preserve">quieres </w:t>
        </w:r>
      </w:ins>
      <w:r>
        <w:rPr>
          <w:color w:val="000000"/>
        </w:rPr>
        <w:t>proporciona</w:t>
      </w:r>
      <w:ins w:id="456" w:author="Ximena Tolosa" w:date="2021-10-24T20:52:00Z">
        <w:r w:rsidR="004B0637">
          <w:rPr>
            <w:color w:val="000000"/>
          </w:rPr>
          <w:t>r</w:t>
        </w:r>
      </w:ins>
      <w:r>
        <w:rPr>
          <w:color w:val="000000"/>
        </w:rPr>
        <w:t xml:space="preserve"> una </w:t>
      </w:r>
      <w:proofErr w:type="spellStart"/>
      <w:ins w:id="457" w:author="Ximena Tolosa" w:date="2021-10-24T20:52:00Z">
        <w:r w:rsidR="004B0637">
          <w:rPr>
            <w:color w:val="000000"/>
          </w:rPr>
          <w:t>sóla</w:t>
        </w:r>
        <w:proofErr w:type="spellEnd"/>
        <w:r w:rsidR="004B0637">
          <w:rPr>
            <w:color w:val="000000"/>
          </w:rPr>
          <w:t xml:space="preserve"> </w:t>
        </w:r>
      </w:ins>
      <w:r>
        <w:rPr>
          <w:color w:val="000000"/>
        </w:rPr>
        <w:t xml:space="preserve">variable de facetado, </w:t>
      </w:r>
      <w:del w:id="458" w:author="Ximena Tolosa" w:date="2021-10-24T20:52:00Z">
        <w:r w:rsidDel="004B0637">
          <w:rPr>
            <w:color w:val="000000"/>
          </w:rPr>
          <w:delText xml:space="preserve">se </w:delText>
        </w:r>
      </w:del>
      <w:ins w:id="459" w:author="Ximena Tolosa" w:date="2021-10-24T20:52:00Z">
        <w:r w:rsidR="004B0637">
          <w:rPr>
            <w:color w:val="000000"/>
          </w:rPr>
          <w:t xml:space="preserve">debes </w:t>
        </w:r>
      </w:ins>
      <w:r>
        <w:rPr>
          <w:color w:val="000000"/>
        </w:rPr>
        <w:t>utiliza</w:t>
      </w:r>
      <w:ins w:id="460" w:author="Ximena Tolosa" w:date="2021-10-24T20:52:00Z">
        <w:r w:rsidR="004B0637">
          <w:rPr>
            <w:color w:val="000000"/>
          </w:rPr>
          <w:t>r</w:t>
        </w:r>
      </w:ins>
      <w:r>
        <w:rPr>
          <w:color w:val="000000"/>
        </w:rPr>
        <w:t xml:space="preserve"> un punto </w:t>
      </w:r>
      <w:r>
        <w:rPr>
          <w:rStyle w:val="Heading1Char"/>
          <w:color w:val="000000"/>
        </w:rPr>
        <w:t xml:space="preserve">. </w:t>
      </w:r>
      <w:r w:rsidRPr="004B0637">
        <w:rPr>
          <w:rPrChange w:id="461" w:author="Ximena Tolosa" w:date="2021-10-24T20:51:00Z">
            <w:rPr>
              <w:rStyle w:val="Heading1Char"/>
              <w:color w:val="000000"/>
            </w:rPr>
          </w:rPrChange>
        </w:rPr>
        <w:t>como</w:t>
      </w:r>
      <w:r>
        <w:rPr>
          <w:rStyle w:val="Heading1Char"/>
          <w:color w:val="000000"/>
        </w:rPr>
        <w:t xml:space="preserve"> </w:t>
      </w:r>
      <w:r>
        <w:rPr>
          <w:color w:val="000000"/>
        </w:rPr>
        <w:t xml:space="preserve">marcador de posición en el otro lado de la fórmula - </w:t>
      </w:r>
      <w:del w:id="462" w:author="Ximena Tolosa" w:date="2021-10-24T20:52:00Z">
        <w:r w:rsidDel="004B0637">
          <w:rPr>
            <w:color w:val="000000"/>
          </w:rPr>
          <w:delText xml:space="preserve">vea </w:delText>
        </w:r>
      </w:del>
      <w:ins w:id="463" w:author="Ximena Tolosa" w:date="2021-10-24T20:52:00Z">
        <w:r w:rsidR="004B0637">
          <w:rPr>
            <w:color w:val="000000"/>
          </w:rPr>
          <w:t xml:space="preserve">mira </w:t>
        </w:r>
      </w:ins>
      <w:r>
        <w:rPr>
          <w:color w:val="000000"/>
        </w:rPr>
        <w:t>los ejemplos de código.</w:t>
      </w:r>
    </w:p>
    <w:p w14:paraId="6DA9EE06" w14:textId="6B05ED50" w:rsidR="004F2A5C" w:rsidRDefault="004F2A5C" w:rsidP="00144256">
      <w:pPr>
        <w:numPr>
          <w:ilvl w:val="0"/>
          <w:numId w:val="13"/>
        </w:numPr>
        <w:spacing w:before="280" w:after="280"/>
        <w:rPr>
          <w:color w:val="000000"/>
        </w:rPr>
      </w:pPr>
      <w:r>
        <w:rPr>
          <w:color w:val="000000"/>
        </w:rPr>
        <w:t xml:space="preserve">Para </w:t>
      </w:r>
      <w:proofErr w:type="spellStart"/>
      <w:r>
        <w:rPr>
          <w:rStyle w:val="Heading1Char"/>
          <w:color w:val="000000"/>
        </w:rPr>
        <w:t>facet_grid</w:t>
      </w:r>
      <w:proofErr w:type="spellEnd"/>
      <w:r>
        <w:rPr>
          <w:rStyle w:val="Heading1Char"/>
          <w:color w:val="000000"/>
        </w:rPr>
        <w:t xml:space="preserve">() </w:t>
      </w:r>
      <w:r>
        <w:rPr>
          <w:color w:val="000000"/>
        </w:rPr>
        <w:t>también puede</w:t>
      </w:r>
      <w:ins w:id="464" w:author="Ximena Tolosa" w:date="2021-10-24T20:55:00Z">
        <w:r w:rsidR="00564954">
          <w:rPr>
            <w:color w:val="000000"/>
          </w:rPr>
          <w:t>s</w:t>
        </w:r>
      </w:ins>
      <w:r>
        <w:rPr>
          <w:color w:val="000000"/>
        </w:rPr>
        <w:t xml:space="preserve"> especificar una o dos columnas </w:t>
      </w:r>
      <w:ins w:id="465" w:author="Ximena Tolosa" w:date="2021-10-24T20:55:00Z">
        <w:r w:rsidR="00564954">
          <w:rPr>
            <w:color w:val="000000"/>
          </w:rPr>
          <w:t>en</w:t>
        </w:r>
      </w:ins>
      <w:del w:id="466" w:author="Ximena Tolosa" w:date="2021-10-24T20:55:00Z">
        <w:r w:rsidDel="00564954">
          <w:rPr>
            <w:color w:val="000000"/>
          </w:rPr>
          <w:delText>a</w:delText>
        </w:r>
      </w:del>
      <w:r>
        <w:rPr>
          <w:color w:val="000000"/>
        </w:rPr>
        <w:t xml:space="preserve"> la fórmula (</w:t>
      </w:r>
      <w:proofErr w:type="spellStart"/>
      <w:del w:id="467" w:author="Ximena Tolosa" w:date="2021-10-24T20:58:00Z">
        <w:r w:rsidRPr="00564954" w:rsidDel="0041360D">
          <w:rPr>
            <w:rPrChange w:id="468" w:author="Ximena Tolosa" w:date="2021-10-24T20:56:00Z">
              <w:rPr>
                <w:rStyle w:val="Heading1Char"/>
                <w:color w:val="000000"/>
              </w:rPr>
            </w:rPrChange>
          </w:rPr>
          <w:delText>filas de</w:delText>
        </w:r>
        <w:r w:rsidDel="0041360D">
          <w:rPr>
            <w:rStyle w:val="Heading1Char"/>
            <w:color w:val="000000"/>
          </w:rPr>
          <w:delText xml:space="preserve"> </w:delText>
        </w:r>
        <w:r w:rsidDel="0041360D">
          <w:rPr>
            <w:color w:val="000000"/>
          </w:rPr>
          <w:delText xml:space="preserve">la cuadrícula </w:delText>
        </w:r>
      </w:del>
      <w:ins w:id="469" w:author="Ximena Tolosa" w:date="2021-10-24T20:55:00Z">
        <w:r w:rsidR="00564954" w:rsidRPr="00564954">
          <w:rPr>
            <w:rStyle w:val="Heading1Char"/>
            <w:rPrChange w:id="470" w:author="Ximena Tolosa" w:date="2021-10-24T20:55:00Z">
              <w:rPr>
                <w:color w:val="000000"/>
              </w:rPr>
            </w:rPrChange>
          </w:rPr>
          <w:t>rows</w:t>
        </w:r>
      </w:ins>
      <w:proofErr w:type="spellEnd"/>
      <w:r>
        <w:rPr>
          <w:color w:val="000000"/>
        </w:rPr>
        <w:t xml:space="preserve">~ </w:t>
      </w:r>
      <w:proofErr w:type="spellStart"/>
      <w:r>
        <w:rPr>
          <w:rStyle w:val="Heading1Char"/>
          <w:color w:val="000000"/>
        </w:rPr>
        <w:t>column</w:t>
      </w:r>
      <w:del w:id="471" w:author="Ximena Tolosa" w:date="2021-10-24T20:55:00Z">
        <w:r w:rsidDel="00564954">
          <w:rPr>
            <w:rStyle w:val="Heading1Char"/>
            <w:color w:val="000000"/>
          </w:rPr>
          <w:delText>a</w:delText>
        </w:r>
      </w:del>
      <w:r>
        <w:rPr>
          <w:rStyle w:val="Heading1Char"/>
          <w:color w:val="000000"/>
        </w:rPr>
        <w:t>s</w:t>
      </w:r>
      <w:proofErr w:type="spellEnd"/>
      <w:r>
        <w:rPr>
          <w:color w:val="000000"/>
        </w:rPr>
        <w:t>). Si sólo quiere</w:t>
      </w:r>
      <w:ins w:id="472" w:author="Ximena Tolosa" w:date="2021-10-24T20:58:00Z">
        <w:r w:rsidR="0041360D">
          <w:rPr>
            <w:color w:val="000000"/>
          </w:rPr>
          <w:t>s</w:t>
        </w:r>
      </w:ins>
      <w:r>
        <w:rPr>
          <w:color w:val="000000"/>
        </w:rPr>
        <w:t xml:space="preserve"> especificar una, puede</w:t>
      </w:r>
      <w:ins w:id="473" w:author="Ximena Tolosa" w:date="2021-10-24T20:58:00Z">
        <w:r w:rsidR="0041360D">
          <w:rPr>
            <w:color w:val="000000"/>
          </w:rPr>
          <w:t>s</w:t>
        </w:r>
      </w:ins>
      <w:r>
        <w:rPr>
          <w:color w:val="000000"/>
        </w:rPr>
        <w:t xml:space="preserve"> colocar un punto </w:t>
      </w:r>
      <w:r>
        <w:rPr>
          <w:rStyle w:val="Heading1Char"/>
          <w:color w:val="000000"/>
        </w:rPr>
        <w:t xml:space="preserve">. </w:t>
      </w:r>
      <w:r>
        <w:rPr>
          <w:color w:val="000000"/>
        </w:rPr>
        <w:t xml:space="preserve">al otro lado de la tilde como </w:t>
      </w:r>
      <w:proofErr w:type="spellStart"/>
      <w:r w:rsidRPr="0041360D">
        <w:rPr>
          <w:rStyle w:val="Heading1Char"/>
          <w:rPrChange w:id="474" w:author="Ximena Tolosa" w:date="2021-10-24T20:58:00Z">
            <w:rPr>
              <w:color w:val="000000"/>
            </w:rPr>
          </w:rPrChange>
        </w:rPr>
        <w:t>facet_grid</w:t>
      </w:r>
      <w:proofErr w:type="spellEnd"/>
      <w:r>
        <w:rPr>
          <w:rStyle w:val="Heading1Char"/>
          <w:color w:val="000000"/>
        </w:rPr>
        <w:t xml:space="preserve">(. ~ hospital) </w:t>
      </w:r>
      <w:r>
        <w:rPr>
          <w:color w:val="000000"/>
        </w:rPr>
        <w:t xml:space="preserve">o </w:t>
      </w:r>
      <w:proofErr w:type="spellStart"/>
      <w:r>
        <w:rPr>
          <w:rStyle w:val="Heading1Char"/>
          <w:color w:val="000000"/>
        </w:rPr>
        <w:t>facet_grid</w:t>
      </w:r>
      <w:proofErr w:type="spellEnd"/>
      <w:r>
        <w:rPr>
          <w:rStyle w:val="Heading1Char"/>
          <w:color w:val="000000"/>
        </w:rPr>
        <w:t>(hospital ~ .)</w:t>
      </w:r>
      <w:r>
        <w:rPr>
          <w:color w:val="000000"/>
        </w:rPr>
        <w:t>.</w:t>
      </w:r>
    </w:p>
    <w:p w14:paraId="2B1D5EA2" w14:textId="1D15000E" w:rsidR="004F2A5C" w:rsidRDefault="004F2A5C" w:rsidP="004F2A5C">
      <w:pPr>
        <w:spacing w:before="280" w:after="280"/>
        <w:rPr>
          <w:color w:val="000000"/>
        </w:rPr>
      </w:pPr>
      <w:r>
        <w:rPr>
          <w:color w:val="000000"/>
        </w:rPr>
        <w:t>Las facetas pueden contener rápidamente una cantidad abrumadora de información, por lo que conviene asegurarse de no tener demasiados niveles de cada variable por la que se elija</w:t>
      </w:r>
      <w:ins w:id="475" w:author="Ximena Tolosa" w:date="2021-10-24T21:01:00Z">
        <w:r w:rsidR="0041360D">
          <w:rPr>
            <w:color w:val="000000"/>
          </w:rPr>
          <w:t xml:space="preserve"> hacer</w:t>
        </w:r>
      </w:ins>
      <w:r>
        <w:rPr>
          <w:color w:val="000000"/>
        </w:rPr>
        <w:t xml:space="preserve"> la faceta. He aquí algunos ejemplos rápidos con el conjunto de datos sobre la malaria (véase </w:t>
      </w:r>
      <w:hyperlink w:anchor="download-handbook-and-data">
        <w:r>
          <w:rPr>
            <w:rStyle w:val="EnlacedeInternet"/>
          </w:rPr>
          <w:t>Descargar el manual y los datos</w:t>
        </w:r>
      </w:hyperlink>
      <w:r>
        <w:rPr>
          <w:color w:val="000000"/>
        </w:rPr>
        <w:t>), que consiste en el recuento diario de casos de malaria en los centros, por grupos de edad.</w:t>
      </w:r>
    </w:p>
    <w:p w14:paraId="20C42979" w14:textId="0DD7C14B" w:rsidR="004F2A5C" w:rsidRDefault="004F2A5C" w:rsidP="004F2A5C">
      <w:pPr>
        <w:spacing w:before="280" w:after="280"/>
        <w:rPr>
          <w:color w:val="000000"/>
        </w:rPr>
      </w:pPr>
      <w:r>
        <w:rPr>
          <w:color w:val="000000"/>
        </w:rPr>
        <w:t>A continuación importamos y hacemos algunas modificaciones rápidas para simplificar</w:t>
      </w:r>
      <w:ins w:id="476" w:author="Ximena Tolosa" w:date="2021-10-24T21:16:00Z">
        <w:r w:rsidR="00E33404">
          <w:rPr>
            <w:color w:val="000000"/>
          </w:rPr>
          <w:t xml:space="preserve"> la tarea</w:t>
        </w:r>
      </w:ins>
      <w:r>
        <w:rPr>
          <w:color w:val="000000"/>
        </w:rPr>
        <w:t>:</w:t>
      </w:r>
    </w:p>
    <w:p w14:paraId="2077B869" w14:textId="63946E41" w:rsidR="004F2A5C" w:rsidRDefault="004F2A5C" w:rsidP="004F2A5C">
      <w:pPr>
        <w:spacing w:before="280" w:after="280"/>
        <w:rPr>
          <w:color w:val="000000"/>
        </w:rPr>
      </w:pPr>
      <w:r>
        <w:rPr>
          <w:color w:val="000000"/>
        </w:rPr>
        <w:t>A continuación se muestran las primeras 50 filas de los datos sobre la malaria. Obs</w:t>
      </w:r>
      <w:ins w:id="477" w:author="Ximena Tolosa" w:date="2021-10-24T21:16:00Z">
        <w:r w:rsidR="00E33404">
          <w:rPr>
            <w:color w:val="000000"/>
          </w:rPr>
          <w:t>erva</w:t>
        </w:r>
      </w:ins>
      <w:del w:id="478" w:author="Ximena Tolosa" w:date="2021-10-24T21:16:00Z">
        <w:r w:rsidDel="00E33404">
          <w:rPr>
            <w:color w:val="000000"/>
          </w:rPr>
          <w:delText>érvese</w:delText>
        </w:r>
      </w:del>
      <w:r>
        <w:rPr>
          <w:color w:val="000000"/>
        </w:rPr>
        <w:t xml:space="preserve"> que hay una columna </w:t>
      </w:r>
      <w:proofErr w:type="spellStart"/>
      <w:r>
        <w:rPr>
          <w:rStyle w:val="Heading1Char"/>
          <w:color w:val="000000"/>
        </w:rPr>
        <w:t>malaria_tot</w:t>
      </w:r>
      <w:proofErr w:type="spellEnd"/>
      <w:r>
        <w:rPr>
          <w:color w:val="000000"/>
        </w:rPr>
        <w:t xml:space="preserve">, pero también columnas para los recuentos por grupo de edad (que se utilizarán en el segundo ejemplo de </w:t>
      </w:r>
      <w:proofErr w:type="spellStart"/>
      <w:r>
        <w:rPr>
          <w:rStyle w:val="Heading1Char"/>
          <w:color w:val="000000"/>
        </w:rPr>
        <w:t>facet_grid</w:t>
      </w:r>
      <w:proofErr w:type="spellEnd"/>
      <w:r>
        <w:rPr>
          <w:rStyle w:val="Heading1Char"/>
          <w:color w:val="000000"/>
        </w:rPr>
        <w:t>()</w:t>
      </w:r>
      <w:r>
        <w:rPr>
          <w:color w:val="000000"/>
        </w:rPr>
        <w:t>).</w:t>
      </w:r>
    </w:p>
    <w:p w14:paraId="2BEA697D" w14:textId="77777777" w:rsidR="004F2A5C" w:rsidRDefault="004F2A5C" w:rsidP="004F2A5C">
      <w:pPr>
        <w:pStyle w:val="Heading3"/>
        <w:spacing w:before="280" w:after="280"/>
        <w:rPr>
          <w:rFonts w:eastAsia="Times New Roman"/>
          <w:color w:val="000000"/>
        </w:rPr>
      </w:pPr>
      <w:bookmarkStart w:id="479" w:name="__RefHeading___Toc33026_485595530"/>
      <w:bookmarkStart w:id="480" w:name="_Toc85903804"/>
      <w:bookmarkEnd w:id="479"/>
      <w:proofErr w:type="spellStart"/>
      <w:r>
        <w:rPr>
          <w:rStyle w:val="Heading1Char"/>
          <w:color w:val="000000"/>
        </w:rPr>
        <w:t>facet_wrap</w:t>
      </w:r>
      <w:proofErr w:type="spellEnd"/>
      <w:r>
        <w:rPr>
          <w:rStyle w:val="Heading1Char"/>
          <w:color w:val="000000"/>
        </w:rPr>
        <w:t>()</w:t>
      </w:r>
      <w:bookmarkEnd w:id="480"/>
    </w:p>
    <w:p w14:paraId="5ADDB5FA" w14:textId="77777777" w:rsidR="004F2A5C" w:rsidRDefault="004F2A5C" w:rsidP="004F2A5C">
      <w:pPr>
        <w:spacing w:before="280" w:after="280"/>
        <w:rPr>
          <w:color w:val="000000"/>
        </w:rPr>
      </w:pPr>
      <w:r>
        <w:rPr>
          <w:color w:val="000000"/>
        </w:rPr>
        <w:lastRenderedPageBreak/>
        <w:t xml:space="preserve">Por el momento, vamos a centrarnos en las columnas </w:t>
      </w:r>
      <w:proofErr w:type="spellStart"/>
      <w:r>
        <w:rPr>
          <w:rStyle w:val="Heading1Char"/>
          <w:color w:val="000000"/>
        </w:rPr>
        <w:t>malaria_tot</w:t>
      </w:r>
      <w:proofErr w:type="spellEnd"/>
      <w:r>
        <w:rPr>
          <w:rStyle w:val="Heading1Char"/>
          <w:color w:val="000000"/>
        </w:rPr>
        <w:t xml:space="preserve"> </w:t>
      </w:r>
      <w:r>
        <w:rPr>
          <w:color w:val="000000"/>
        </w:rPr>
        <w:t xml:space="preserve">y </w:t>
      </w:r>
      <w:r>
        <w:rPr>
          <w:rStyle w:val="Heading1Char"/>
          <w:color w:val="000000"/>
        </w:rPr>
        <w:t>Distrito</w:t>
      </w:r>
      <w:r>
        <w:rPr>
          <w:color w:val="000000"/>
        </w:rPr>
        <w:t xml:space="preserve">. Ignoremos por ahora las columnas de recuento por edad. Trazaremos las curvas epidémicas con </w:t>
      </w:r>
      <w:proofErr w:type="spellStart"/>
      <w:r>
        <w:rPr>
          <w:rStyle w:val="Heading1Char"/>
          <w:color w:val="000000"/>
        </w:rPr>
        <w:t>geom_col</w:t>
      </w:r>
      <w:proofErr w:type="spellEnd"/>
      <w:r>
        <w:rPr>
          <w:rStyle w:val="Heading1Char"/>
          <w:color w:val="000000"/>
        </w:rPr>
        <w:t>()</w:t>
      </w:r>
      <w:r>
        <w:rPr>
          <w:color w:val="000000"/>
        </w:rPr>
        <w:t xml:space="preserve">, que produce una columna para cada día a la altura del eje y especificada en la columna </w:t>
      </w:r>
      <w:proofErr w:type="spellStart"/>
      <w:r>
        <w:rPr>
          <w:rStyle w:val="Heading1Char"/>
          <w:color w:val="000000"/>
        </w:rPr>
        <w:t>malaria_tot</w:t>
      </w:r>
      <w:proofErr w:type="spellEnd"/>
      <w:r>
        <w:rPr>
          <w:rStyle w:val="Heading1Char"/>
          <w:color w:val="000000"/>
        </w:rPr>
        <w:t xml:space="preserve"> </w:t>
      </w:r>
      <w:r>
        <w:rPr>
          <w:color w:val="000000"/>
        </w:rPr>
        <w:t xml:space="preserve">(los datos ya son recuentos diarios, por lo que utilizamos </w:t>
      </w:r>
      <w:proofErr w:type="spellStart"/>
      <w:r>
        <w:rPr>
          <w:rStyle w:val="Heading1Char"/>
          <w:color w:val="000000"/>
        </w:rPr>
        <w:t>geom_col</w:t>
      </w:r>
      <w:proofErr w:type="spellEnd"/>
      <w:r>
        <w:rPr>
          <w:rStyle w:val="Heading1Char"/>
          <w:color w:val="000000"/>
        </w:rPr>
        <w:t xml:space="preserve">() </w:t>
      </w:r>
      <w:r>
        <w:rPr>
          <w:color w:val="000000"/>
        </w:rPr>
        <w:t xml:space="preserve">- véase </w:t>
      </w:r>
      <w:hyperlink w:anchor="ggplot_basics_bars">
        <w:r>
          <w:rPr>
            <w:rStyle w:val="EnlacedeInternet"/>
          </w:rPr>
          <w:t>la sección "Diagrama de barras" más adelante</w:t>
        </w:r>
      </w:hyperlink>
      <w:r>
        <w:rPr>
          <w:color w:val="000000"/>
        </w:rPr>
        <w:t>).</w:t>
      </w:r>
    </w:p>
    <w:p w14:paraId="069B224C" w14:textId="76165D14" w:rsidR="004F2A5C" w:rsidRDefault="004F2A5C" w:rsidP="004F2A5C">
      <w:pPr>
        <w:spacing w:before="280" w:after="280"/>
        <w:rPr>
          <w:color w:val="000000"/>
        </w:rPr>
      </w:pPr>
      <w:r>
        <w:rPr>
          <w:color w:val="000000"/>
        </w:rPr>
        <w:t xml:space="preserve">Cuando añadimos el comando </w:t>
      </w:r>
      <w:proofErr w:type="spellStart"/>
      <w:r>
        <w:rPr>
          <w:rStyle w:val="Heading1Char"/>
          <w:color w:val="000000"/>
        </w:rPr>
        <w:t>facet_wrap</w:t>
      </w:r>
      <w:proofErr w:type="spellEnd"/>
      <w:r>
        <w:rPr>
          <w:rStyle w:val="Heading1Char"/>
          <w:color w:val="000000"/>
        </w:rPr>
        <w:t>()</w:t>
      </w:r>
      <w:r>
        <w:rPr>
          <w:color w:val="000000"/>
        </w:rPr>
        <w:t>, especificamos una tilde y a continuación la columna sobre la que hacer la faceta (</w:t>
      </w:r>
      <w:proofErr w:type="spellStart"/>
      <w:r>
        <w:rPr>
          <w:rStyle w:val="Heading1Char"/>
          <w:color w:val="000000"/>
        </w:rPr>
        <w:t>Distri</w:t>
      </w:r>
      <w:ins w:id="481" w:author="Ximena Tolosa" w:date="2021-10-24T21:33:00Z">
        <w:r w:rsidR="00693A2F">
          <w:rPr>
            <w:rStyle w:val="Heading1Char"/>
            <w:color w:val="000000"/>
          </w:rPr>
          <w:t>c</w:t>
        </w:r>
      </w:ins>
      <w:r>
        <w:rPr>
          <w:rStyle w:val="Heading1Char"/>
          <w:color w:val="000000"/>
        </w:rPr>
        <w:t>t</w:t>
      </w:r>
      <w:proofErr w:type="spellEnd"/>
      <w:del w:id="482" w:author="Ximena Tolosa" w:date="2021-10-24T21:33:00Z">
        <w:r w:rsidDel="00693A2F">
          <w:rPr>
            <w:rStyle w:val="Heading1Char"/>
            <w:color w:val="000000"/>
          </w:rPr>
          <w:delText>o</w:delText>
        </w:r>
      </w:del>
      <w:r>
        <w:rPr>
          <w:rStyle w:val="Heading1Char"/>
          <w:color w:val="000000"/>
        </w:rPr>
        <w:t xml:space="preserve"> </w:t>
      </w:r>
      <w:r>
        <w:rPr>
          <w:color w:val="000000"/>
        </w:rPr>
        <w:t>en este caso). P</w:t>
      </w:r>
      <w:ins w:id="483" w:author="Ximena Tolosa" w:date="2021-10-24T21:26:00Z">
        <w:r w:rsidR="00E33404">
          <w:rPr>
            <w:color w:val="000000"/>
          </w:rPr>
          <w:t>o</w:t>
        </w:r>
      </w:ins>
      <w:del w:id="484" w:author="Ximena Tolosa" w:date="2021-10-24T21:26:00Z">
        <w:r w:rsidDel="00E33404">
          <w:rPr>
            <w:color w:val="000000"/>
          </w:rPr>
          <w:delText>ue</w:delText>
        </w:r>
      </w:del>
      <w:r>
        <w:rPr>
          <w:color w:val="000000"/>
        </w:rPr>
        <w:t xml:space="preserve">des colocar otra columna a la izquierda de la tilde, - esto creará una faceta para cada combinación - pero le recomendamos que lo haga con </w:t>
      </w:r>
      <w:proofErr w:type="spellStart"/>
      <w:r>
        <w:rPr>
          <w:rStyle w:val="Heading1Char"/>
          <w:color w:val="000000"/>
        </w:rPr>
        <w:t>facet_grid</w:t>
      </w:r>
      <w:proofErr w:type="spellEnd"/>
      <w:r>
        <w:rPr>
          <w:rStyle w:val="Heading1Char"/>
          <w:color w:val="000000"/>
        </w:rPr>
        <w:t xml:space="preserve">() </w:t>
      </w:r>
      <w:r>
        <w:rPr>
          <w:color w:val="000000"/>
        </w:rPr>
        <w:t>en su lugar. En este caso</w:t>
      </w:r>
      <w:del w:id="485" w:author="Ximena Tolosa" w:date="2021-10-24T21:28:00Z">
        <w:r w:rsidDel="00693A2F">
          <w:rPr>
            <w:color w:val="000000"/>
          </w:rPr>
          <w:delText xml:space="preserve"> de uso</w:delText>
        </w:r>
      </w:del>
      <w:r>
        <w:rPr>
          <w:color w:val="000000"/>
        </w:rPr>
        <w:t xml:space="preserve">, se crea una faceta para cada valor único de </w:t>
      </w:r>
      <w:proofErr w:type="spellStart"/>
      <w:r>
        <w:rPr>
          <w:rStyle w:val="Heading1Char"/>
          <w:color w:val="000000"/>
        </w:rPr>
        <w:t>Distri</w:t>
      </w:r>
      <w:ins w:id="486" w:author="Ximena Tolosa" w:date="2021-10-24T21:33:00Z">
        <w:r w:rsidR="00693A2F">
          <w:rPr>
            <w:rStyle w:val="Heading1Char"/>
            <w:color w:val="000000"/>
          </w:rPr>
          <w:t>c</w:t>
        </w:r>
      </w:ins>
      <w:r>
        <w:rPr>
          <w:rStyle w:val="Heading1Char"/>
          <w:color w:val="000000"/>
        </w:rPr>
        <w:t>t</w:t>
      </w:r>
      <w:proofErr w:type="spellEnd"/>
      <w:del w:id="487" w:author="Ximena Tolosa" w:date="2021-10-24T21:33:00Z">
        <w:r w:rsidDel="00693A2F">
          <w:rPr>
            <w:rStyle w:val="Heading1Char"/>
            <w:color w:val="000000"/>
          </w:rPr>
          <w:delText>o</w:delText>
        </w:r>
      </w:del>
      <w:r>
        <w:rPr>
          <w:color w:val="000000"/>
        </w:rPr>
        <w:t>.</w:t>
      </w:r>
    </w:p>
    <w:p w14:paraId="087F755C" w14:textId="77777777" w:rsidR="004F2A5C" w:rsidRDefault="004F2A5C" w:rsidP="004F2A5C">
      <w:pPr>
        <w:pStyle w:val="Heading3"/>
        <w:spacing w:before="280" w:after="280"/>
        <w:rPr>
          <w:rFonts w:eastAsia="Times New Roman"/>
          <w:color w:val="000000"/>
        </w:rPr>
      </w:pPr>
      <w:bookmarkStart w:id="488" w:name="__RefHeading___Toc33028_485595530"/>
      <w:bookmarkStart w:id="489" w:name="_Toc85903805"/>
      <w:bookmarkEnd w:id="488"/>
      <w:proofErr w:type="spellStart"/>
      <w:r>
        <w:rPr>
          <w:rStyle w:val="Heading1Char"/>
          <w:color w:val="000000"/>
        </w:rPr>
        <w:t>facet_grid</w:t>
      </w:r>
      <w:proofErr w:type="spellEnd"/>
      <w:r>
        <w:rPr>
          <w:rStyle w:val="Heading1Char"/>
          <w:color w:val="000000"/>
        </w:rPr>
        <w:t>()</w:t>
      </w:r>
      <w:bookmarkEnd w:id="489"/>
    </w:p>
    <w:p w14:paraId="1CC6034C" w14:textId="6D9BAE5B" w:rsidR="004F2A5C" w:rsidRDefault="004F2A5C" w:rsidP="004F2A5C">
      <w:pPr>
        <w:spacing w:before="280" w:after="280"/>
        <w:rPr>
          <w:color w:val="000000"/>
        </w:rPr>
      </w:pPr>
      <w:r>
        <w:rPr>
          <w:color w:val="000000"/>
        </w:rPr>
        <w:t xml:space="preserve">Podemos utilizar un enfoque de </w:t>
      </w:r>
      <w:proofErr w:type="spellStart"/>
      <w:r>
        <w:rPr>
          <w:rStyle w:val="Heading1Char"/>
          <w:color w:val="000000"/>
        </w:rPr>
        <w:t>facet_grid</w:t>
      </w:r>
      <w:proofErr w:type="spellEnd"/>
      <w:r>
        <w:rPr>
          <w:rStyle w:val="Heading1Char"/>
          <w:color w:val="000000"/>
        </w:rPr>
        <w:t xml:space="preserve">() </w:t>
      </w:r>
      <w:r>
        <w:rPr>
          <w:color w:val="000000"/>
        </w:rPr>
        <w:t xml:space="preserve">para cruzar dos variables. Digamos que queremos cruzar </w:t>
      </w:r>
      <w:proofErr w:type="spellStart"/>
      <w:r>
        <w:rPr>
          <w:rStyle w:val="Heading1Char"/>
          <w:color w:val="000000"/>
        </w:rPr>
        <w:t>Distri</w:t>
      </w:r>
      <w:ins w:id="490" w:author="Ximena Tolosa" w:date="2021-10-24T21:33:00Z">
        <w:r w:rsidR="00693A2F">
          <w:rPr>
            <w:rStyle w:val="Heading1Char"/>
            <w:color w:val="000000"/>
          </w:rPr>
          <w:t>c</w:t>
        </w:r>
      </w:ins>
      <w:r>
        <w:rPr>
          <w:rStyle w:val="Heading1Char"/>
          <w:color w:val="000000"/>
        </w:rPr>
        <w:t>t</w:t>
      </w:r>
      <w:proofErr w:type="spellEnd"/>
      <w:del w:id="491" w:author="Ximena Tolosa" w:date="2021-10-24T21:33:00Z">
        <w:r w:rsidDel="00693A2F">
          <w:rPr>
            <w:rStyle w:val="Heading1Char"/>
            <w:color w:val="000000"/>
          </w:rPr>
          <w:delText>o</w:delText>
        </w:r>
      </w:del>
      <w:r>
        <w:rPr>
          <w:rStyle w:val="Heading1Char"/>
          <w:color w:val="000000"/>
        </w:rPr>
        <w:t xml:space="preserve"> </w:t>
      </w:r>
      <w:r>
        <w:rPr>
          <w:color w:val="000000"/>
        </w:rPr>
        <w:t xml:space="preserve">y edad. Bien, necesitamos hacer algunas transformaciones de datos en las columnas de edad para poner estos datos en el formato "largo" preferido por </w:t>
      </w:r>
      <w:proofErr w:type="spellStart"/>
      <w:r>
        <w:rPr>
          <w:color w:val="000000"/>
        </w:rPr>
        <w:t>ggplot</w:t>
      </w:r>
      <w:proofErr w:type="spellEnd"/>
      <w:r>
        <w:rPr>
          <w:color w:val="000000"/>
        </w:rPr>
        <w:t xml:space="preserve">. Los grupos de edad tienen sus propias columnas - los queremos en una sola columna llamada </w:t>
      </w:r>
      <w:proofErr w:type="spellStart"/>
      <w:r>
        <w:rPr>
          <w:rStyle w:val="Heading1Char"/>
          <w:color w:val="000000"/>
        </w:rPr>
        <w:t>age_group</w:t>
      </w:r>
      <w:proofErr w:type="spellEnd"/>
      <w:r>
        <w:rPr>
          <w:rStyle w:val="Heading1Char"/>
          <w:color w:val="000000"/>
        </w:rPr>
        <w:t xml:space="preserve"> </w:t>
      </w:r>
      <w:r>
        <w:rPr>
          <w:color w:val="000000"/>
        </w:rPr>
        <w:t xml:space="preserve">y otra llamada </w:t>
      </w:r>
      <w:proofErr w:type="spellStart"/>
      <w:r>
        <w:rPr>
          <w:rStyle w:val="Heading1Char"/>
          <w:color w:val="000000"/>
        </w:rPr>
        <w:t>num_cases</w:t>
      </w:r>
      <w:proofErr w:type="spellEnd"/>
      <w:r>
        <w:rPr>
          <w:color w:val="000000"/>
        </w:rPr>
        <w:t xml:space="preserve">. Consulte la página sobre </w:t>
      </w:r>
      <w:hyperlink w:anchor="pivoting-data">
        <w:r>
          <w:rPr>
            <w:rStyle w:val="EnlacedeInternet"/>
          </w:rPr>
          <w:t xml:space="preserve">Pivoteo de datos </w:t>
        </w:r>
      </w:hyperlink>
      <w:r>
        <w:rPr>
          <w:color w:val="000000"/>
        </w:rPr>
        <w:t>para obtener más información sobre este proceso.</w:t>
      </w:r>
    </w:p>
    <w:p w14:paraId="737928EA" w14:textId="77777777" w:rsidR="004F2A5C" w:rsidRDefault="004F2A5C" w:rsidP="004F2A5C">
      <w:pPr>
        <w:spacing w:before="280" w:after="280"/>
        <w:rPr>
          <w:color w:val="000000"/>
        </w:rPr>
      </w:pPr>
      <w:r>
        <w:rPr>
          <w:color w:val="000000"/>
        </w:rPr>
        <w:t>Ahora las primeras 50 filas de datos tienen este aspecto:</w:t>
      </w:r>
    </w:p>
    <w:p w14:paraId="0A237C97" w14:textId="0F7A540E" w:rsidR="004F2A5C" w:rsidRDefault="004F2A5C" w:rsidP="004F2A5C">
      <w:pPr>
        <w:spacing w:before="280" w:after="280"/>
        <w:rPr>
          <w:color w:val="000000"/>
        </w:rPr>
      </w:pPr>
      <w:r>
        <w:rPr>
          <w:color w:val="000000"/>
        </w:rPr>
        <w:t xml:space="preserve">Cuando se </w:t>
      </w:r>
      <w:del w:id="492" w:author="Ximena Tolosa" w:date="2021-10-24T21:42:00Z">
        <w:r w:rsidDel="008C1F20">
          <w:rPr>
            <w:color w:val="000000"/>
          </w:rPr>
          <w:delText xml:space="preserve">pasan </w:delText>
        </w:r>
      </w:del>
      <w:ins w:id="493" w:author="Ximena Tolosa" w:date="2021-10-24T21:42:00Z">
        <w:r w:rsidR="008C1F20">
          <w:rPr>
            <w:color w:val="000000"/>
          </w:rPr>
          <w:t xml:space="preserve">asignan </w:t>
        </w:r>
      </w:ins>
      <w:r>
        <w:rPr>
          <w:color w:val="000000"/>
        </w:rPr>
        <w:t xml:space="preserve">las dos variables a </w:t>
      </w:r>
      <w:proofErr w:type="spellStart"/>
      <w:r w:rsidRPr="00693A2F">
        <w:rPr>
          <w:rStyle w:val="Heading1Char"/>
          <w:rPrChange w:id="494" w:author="Ximena Tolosa" w:date="2021-10-24T21:29:00Z">
            <w:rPr>
              <w:color w:val="000000"/>
            </w:rPr>
          </w:rPrChange>
        </w:rPr>
        <w:t>facet_grid</w:t>
      </w:r>
      <w:proofErr w:type="spellEnd"/>
      <w:r w:rsidRPr="00693A2F">
        <w:rPr>
          <w:rStyle w:val="Heading1Char"/>
          <w:rPrChange w:id="495" w:author="Ximena Tolosa" w:date="2021-10-24T21:29:00Z">
            <w:rPr>
              <w:color w:val="000000"/>
            </w:rPr>
          </w:rPrChange>
        </w:rPr>
        <w:t>(</w:t>
      </w:r>
      <w:r>
        <w:rPr>
          <w:rStyle w:val="Heading1Char"/>
          <w:color w:val="000000"/>
        </w:rPr>
        <w:t>)</w:t>
      </w:r>
      <w:r>
        <w:rPr>
          <w:color w:val="000000"/>
        </w:rPr>
        <w:t xml:space="preserve">, lo más fácil es utilizar la notación de fórmula (por ejemplo, </w:t>
      </w:r>
      <w:r>
        <w:rPr>
          <w:rStyle w:val="Heading1Char"/>
          <w:color w:val="000000"/>
        </w:rPr>
        <w:t>x ~ y</w:t>
      </w:r>
      <w:r>
        <w:rPr>
          <w:color w:val="000000"/>
        </w:rPr>
        <w:t xml:space="preserve">) donde x son filas e y son columnas. Aquí está el gráfico, utilizando </w:t>
      </w:r>
      <w:proofErr w:type="spellStart"/>
      <w:r w:rsidRPr="008C1F20">
        <w:rPr>
          <w:rStyle w:val="Heading1Char"/>
          <w:rPrChange w:id="496" w:author="Ximena Tolosa" w:date="2021-10-24T21:42:00Z">
            <w:rPr>
              <w:color w:val="000000"/>
            </w:rPr>
          </w:rPrChange>
        </w:rPr>
        <w:t>facet_grid</w:t>
      </w:r>
      <w:proofErr w:type="spellEnd"/>
      <w:r w:rsidRPr="008C1F20">
        <w:rPr>
          <w:rStyle w:val="Heading1Char"/>
          <w:rPrChange w:id="497" w:author="Ximena Tolosa" w:date="2021-10-24T21:42:00Z">
            <w:rPr>
              <w:color w:val="000000"/>
            </w:rPr>
          </w:rPrChange>
        </w:rPr>
        <w:t>(</w:t>
      </w:r>
      <w:r>
        <w:rPr>
          <w:rStyle w:val="Heading1Char"/>
          <w:color w:val="000000"/>
        </w:rPr>
        <w:t xml:space="preserve">) </w:t>
      </w:r>
      <w:del w:id="498" w:author="Ximena Tolosa" w:date="2021-10-24T22:04:00Z">
        <w:r w:rsidDel="00DA3E73">
          <w:rPr>
            <w:color w:val="000000"/>
          </w:rPr>
          <w:delText xml:space="preserve">para </w:delText>
        </w:r>
      </w:del>
      <w:ins w:id="499" w:author="Ximena Tolosa" w:date="2021-10-24T22:04:00Z">
        <w:r w:rsidR="00DA3E73">
          <w:rPr>
            <w:color w:val="000000"/>
          </w:rPr>
          <w:t xml:space="preserve">que </w:t>
        </w:r>
      </w:ins>
      <w:r>
        <w:rPr>
          <w:color w:val="000000"/>
        </w:rPr>
        <w:t>m</w:t>
      </w:r>
      <w:ins w:id="500" w:author="Ximena Tolosa" w:date="2021-10-24T22:04:00Z">
        <w:r w:rsidR="00DA3E73">
          <w:rPr>
            <w:color w:val="000000"/>
          </w:rPr>
          <w:t>uestra</w:t>
        </w:r>
      </w:ins>
      <w:del w:id="501" w:author="Ximena Tolosa" w:date="2021-10-24T22:04:00Z">
        <w:r w:rsidDel="00DA3E73">
          <w:rPr>
            <w:color w:val="000000"/>
          </w:rPr>
          <w:delText>ostrar</w:delText>
        </w:r>
      </w:del>
      <w:r>
        <w:rPr>
          <w:color w:val="000000"/>
        </w:rPr>
        <w:t xml:space="preserve"> los gráficos para cada combinación de las columnas </w:t>
      </w:r>
      <w:proofErr w:type="spellStart"/>
      <w:r>
        <w:rPr>
          <w:rStyle w:val="Heading1Char"/>
          <w:color w:val="000000"/>
        </w:rPr>
        <w:t>age_group</w:t>
      </w:r>
      <w:proofErr w:type="spellEnd"/>
      <w:r>
        <w:rPr>
          <w:rStyle w:val="Heading1Char"/>
          <w:color w:val="000000"/>
        </w:rPr>
        <w:t xml:space="preserve"> </w:t>
      </w:r>
      <w:r>
        <w:rPr>
          <w:color w:val="000000"/>
        </w:rPr>
        <w:t xml:space="preserve">y </w:t>
      </w:r>
      <w:proofErr w:type="spellStart"/>
      <w:r>
        <w:rPr>
          <w:rStyle w:val="Heading1Char"/>
          <w:color w:val="000000"/>
        </w:rPr>
        <w:t>District</w:t>
      </w:r>
      <w:proofErr w:type="spellEnd"/>
      <w:r>
        <w:rPr>
          <w:color w:val="000000"/>
        </w:rPr>
        <w:t>.</w:t>
      </w:r>
    </w:p>
    <w:p w14:paraId="0E6F6FC5" w14:textId="77777777" w:rsidR="004F2A5C" w:rsidRDefault="004F2A5C" w:rsidP="004F2A5C">
      <w:pPr>
        <w:pStyle w:val="Heading3"/>
        <w:spacing w:before="280" w:after="280"/>
        <w:rPr>
          <w:rFonts w:eastAsia="Times New Roman"/>
          <w:color w:val="000000"/>
        </w:rPr>
      </w:pPr>
      <w:bookmarkStart w:id="502" w:name="__RefHeading___Toc33030_485595530"/>
      <w:bookmarkStart w:id="503" w:name="_Toc85903806"/>
      <w:bookmarkEnd w:id="502"/>
      <w:r>
        <w:rPr>
          <w:rFonts w:eastAsia="Times New Roman"/>
          <w:color w:val="000000"/>
        </w:rPr>
        <w:lastRenderedPageBreak/>
        <w:t>Ejes libres o fijos</w:t>
      </w:r>
      <w:bookmarkEnd w:id="503"/>
    </w:p>
    <w:p w14:paraId="641F93E8" w14:textId="7200E7B3" w:rsidR="004F2A5C" w:rsidRDefault="004F2A5C" w:rsidP="004F2A5C">
      <w:pPr>
        <w:spacing w:before="280" w:after="280"/>
        <w:rPr>
          <w:color w:val="000000"/>
        </w:rPr>
      </w:pPr>
      <w:r>
        <w:rPr>
          <w:color w:val="000000"/>
        </w:rPr>
        <w:t xml:space="preserve">Las escalas de los ejes que se muestran </w:t>
      </w:r>
      <w:del w:id="504" w:author="Ximena Tolosa" w:date="2021-10-24T22:08:00Z">
        <w:r w:rsidDel="00DA3E73">
          <w:rPr>
            <w:color w:val="000000"/>
          </w:rPr>
          <w:delText>cuando se hacen las facetas</w:delText>
        </w:r>
      </w:del>
      <w:ins w:id="505" w:author="Ximena Tolosa" w:date="2021-10-24T22:08:00Z">
        <w:r w:rsidR="00DA3E73">
          <w:rPr>
            <w:color w:val="000000"/>
          </w:rPr>
          <w:t xml:space="preserve">en </w:t>
        </w:r>
      </w:ins>
      <w:ins w:id="506" w:author="Ximena Tolosa" w:date="2021-10-24T22:09:00Z">
        <w:r w:rsidR="00DA3E73">
          <w:rPr>
            <w:color w:val="000000"/>
          </w:rPr>
          <w:t>gráficos facetados</w:t>
        </w:r>
      </w:ins>
      <w:r>
        <w:rPr>
          <w:color w:val="000000"/>
        </w:rPr>
        <w:t xml:space="preserve"> son por defecto las mismas (fijas) en todas las facetas. Esto es útil para las comparaciones cruzadas, pero no siempre es apropiado.</w:t>
      </w:r>
    </w:p>
    <w:p w14:paraId="2A7A2617" w14:textId="175164C1" w:rsidR="004F2A5C" w:rsidRDefault="004F2A5C" w:rsidP="004F2A5C">
      <w:pPr>
        <w:spacing w:before="280" w:after="280"/>
        <w:rPr>
          <w:color w:val="000000"/>
        </w:rPr>
      </w:pPr>
      <w:r>
        <w:rPr>
          <w:color w:val="000000"/>
        </w:rPr>
        <w:t xml:space="preserve">Al utilizar </w:t>
      </w:r>
      <w:proofErr w:type="spellStart"/>
      <w:r>
        <w:rPr>
          <w:rStyle w:val="Heading1Char"/>
          <w:color w:val="000000"/>
        </w:rPr>
        <w:t>facet_wrap</w:t>
      </w:r>
      <w:proofErr w:type="spellEnd"/>
      <w:r>
        <w:rPr>
          <w:rStyle w:val="Heading1Char"/>
          <w:color w:val="000000"/>
        </w:rPr>
        <w:t xml:space="preserve">() </w:t>
      </w:r>
      <w:r>
        <w:rPr>
          <w:color w:val="000000"/>
        </w:rPr>
        <w:t xml:space="preserve">o </w:t>
      </w:r>
      <w:proofErr w:type="spellStart"/>
      <w:r>
        <w:rPr>
          <w:rStyle w:val="Heading1Char"/>
          <w:color w:val="000000"/>
        </w:rPr>
        <w:t>facet_grid</w:t>
      </w:r>
      <w:proofErr w:type="spellEnd"/>
      <w:r>
        <w:rPr>
          <w:rStyle w:val="Heading1Char"/>
          <w:color w:val="000000"/>
        </w:rPr>
        <w:t>()</w:t>
      </w:r>
      <w:r>
        <w:rPr>
          <w:color w:val="000000"/>
        </w:rPr>
        <w:t xml:space="preserve">, podemos añadir </w:t>
      </w:r>
      <w:proofErr w:type="spellStart"/>
      <w:r>
        <w:rPr>
          <w:rStyle w:val="Heading1Char"/>
          <w:color w:val="000000"/>
        </w:rPr>
        <w:t>scales</w:t>
      </w:r>
      <w:proofErr w:type="spellEnd"/>
      <w:r>
        <w:rPr>
          <w:rStyle w:val="Heading1Char"/>
          <w:color w:val="000000"/>
        </w:rPr>
        <w:t xml:space="preserve"> = "</w:t>
      </w:r>
      <w:proofErr w:type="spellStart"/>
      <w:r>
        <w:rPr>
          <w:rStyle w:val="Heading1Char"/>
          <w:color w:val="000000"/>
        </w:rPr>
        <w:t>free_y</w:t>
      </w:r>
      <w:proofErr w:type="spellEnd"/>
      <w:r>
        <w:rPr>
          <w:rStyle w:val="Heading1Char"/>
          <w:color w:val="000000"/>
        </w:rPr>
        <w:t xml:space="preserve">" </w:t>
      </w:r>
      <w:r>
        <w:rPr>
          <w:color w:val="000000"/>
        </w:rPr>
        <w:t xml:space="preserve">para "liberar" </w:t>
      </w:r>
      <w:del w:id="507" w:author="Ximena Tolosa" w:date="2021-10-24T22:16:00Z">
        <w:r w:rsidDel="000429AB">
          <w:rPr>
            <w:color w:val="000000"/>
          </w:rPr>
          <w:delText xml:space="preserve">o liberar </w:delText>
        </w:r>
      </w:del>
      <w:r>
        <w:rPr>
          <w:color w:val="000000"/>
        </w:rPr>
        <w:t xml:space="preserve">los ejes y de los paneles para que se </w:t>
      </w:r>
      <w:ins w:id="508" w:author="Ximena Tolosa" w:date="2021-10-24T22:17:00Z">
        <w:r w:rsidR="000429AB">
          <w:rPr>
            <w:color w:val="000000"/>
          </w:rPr>
          <w:t xml:space="preserve">ajuste la </w:t>
        </w:r>
      </w:ins>
      <w:r>
        <w:rPr>
          <w:color w:val="000000"/>
        </w:rPr>
        <w:t>escal</w:t>
      </w:r>
      <w:del w:id="509" w:author="Ximena Tolosa" w:date="2021-10-24T22:17:00Z">
        <w:r w:rsidDel="000429AB">
          <w:rPr>
            <w:color w:val="000000"/>
          </w:rPr>
          <w:delText>en</w:delText>
        </w:r>
      </w:del>
      <w:ins w:id="510" w:author="Ximena Tolosa" w:date="2021-10-24T22:17:00Z">
        <w:r w:rsidR="000429AB">
          <w:rPr>
            <w:color w:val="000000"/>
          </w:rPr>
          <w:t>a</w:t>
        </w:r>
      </w:ins>
      <w:r>
        <w:rPr>
          <w:color w:val="000000"/>
        </w:rPr>
        <w:t xml:space="preserve"> adecuadamente </w:t>
      </w:r>
      <w:ins w:id="511" w:author="Ximena Tolosa" w:date="2021-10-24T22:17:00Z">
        <w:r w:rsidR="000429AB">
          <w:rPr>
            <w:color w:val="000000"/>
          </w:rPr>
          <w:t xml:space="preserve">en relación </w:t>
        </w:r>
      </w:ins>
      <w:r>
        <w:rPr>
          <w:color w:val="000000"/>
        </w:rPr>
        <w:t>a su subconjunto de datos. Esto es particularmente útil si los recuentos reales son pequeños para una de las subcategorías y las tendencias son difíciles de ver</w:t>
      </w:r>
      <w:del w:id="512" w:author="Ximena Tolosa" w:date="2021-10-24T22:18:00Z">
        <w:r w:rsidDel="000429AB">
          <w:rPr>
            <w:color w:val="000000"/>
          </w:rPr>
          <w:delText xml:space="preserve"> de otra manera</w:delText>
        </w:r>
      </w:del>
      <w:r>
        <w:rPr>
          <w:color w:val="000000"/>
        </w:rPr>
        <w:t>. En lugar de "</w:t>
      </w:r>
      <w:proofErr w:type="spellStart"/>
      <w:r>
        <w:rPr>
          <w:color w:val="000000"/>
        </w:rPr>
        <w:t>free_y</w:t>
      </w:r>
      <w:proofErr w:type="spellEnd"/>
      <w:r>
        <w:rPr>
          <w:color w:val="000000"/>
        </w:rPr>
        <w:t>" también podemos escribir "</w:t>
      </w:r>
      <w:proofErr w:type="spellStart"/>
      <w:r>
        <w:rPr>
          <w:color w:val="000000"/>
        </w:rPr>
        <w:t>free_x</w:t>
      </w:r>
      <w:proofErr w:type="spellEnd"/>
      <w:r>
        <w:rPr>
          <w:color w:val="000000"/>
        </w:rPr>
        <w:t>" para hacer lo mismo con el eje x (por ejemplo, para las fechas) o "free" para</w:t>
      </w:r>
      <w:ins w:id="513" w:author="Ximena Tolosa" w:date="2021-10-24T22:18:00Z">
        <w:r w:rsidR="000429AB">
          <w:rPr>
            <w:color w:val="000000"/>
          </w:rPr>
          <w:t xml:space="preserve"> liberar</w:t>
        </w:r>
      </w:ins>
      <w:r>
        <w:rPr>
          <w:color w:val="000000"/>
        </w:rPr>
        <w:t xml:space="preserve"> ambos ejes. Ten en cuenta que en </w:t>
      </w:r>
      <w:proofErr w:type="spellStart"/>
      <w:r>
        <w:rPr>
          <w:rStyle w:val="Heading1Char"/>
          <w:color w:val="000000"/>
        </w:rPr>
        <w:t>facet_grid</w:t>
      </w:r>
      <w:proofErr w:type="spellEnd"/>
      <w:r>
        <w:rPr>
          <w:color w:val="000000"/>
        </w:rPr>
        <w:t>, las escalas de y serán las mismas para las facetas en la misma fila, y las escalas de x serán las mismas para las facetas en la misma columna.</w:t>
      </w:r>
    </w:p>
    <w:p w14:paraId="2B140F08" w14:textId="01EB2861" w:rsidR="004F2A5C" w:rsidRDefault="004F2A5C" w:rsidP="004F2A5C">
      <w:pPr>
        <w:spacing w:before="280" w:after="280"/>
        <w:rPr>
          <w:color w:val="000000"/>
        </w:rPr>
      </w:pPr>
      <w:r>
        <w:rPr>
          <w:color w:val="000000"/>
        </w:rPr>
        <w:t xml:space="preserve">Cuando se utiliza </w:t>
      </w:r>
      <w:proofErr w:type="spellStart"/>
      <w:r>
        <w:rPr>
          <w:rStyle w:val="Heading1Char"/>
          <w:color w:val="000000"/>
        </w:rPr>
        <w:t>facet_grid</w:t>
      </w:r>
      <w:proofErr w:type="spellEnd"/>
      <w:r>
        <w:rPr>
          <w:rStyle w:val="Heading1Char"/>
          <w:color w:val="000000"/>
        </w:rPr>
        <w:t xml:space="preserve"> </w:t>
      </w:r>
      <w:r>
        <w:rPr>
          <w:color w:val="000000"/>
        </w:rPr>
        <w:t xml:space="preserve">solamente, podemos añadir </w:t>
      </w:r>
      <w:proofErr w:type="spellStart"/>
      <w:r w:rsidRPr="000429AB">
        <w:rPr>
          <w:rStyle w:val="Heading1Char"/>
          <w:rPrChange w:id="514" w:author="Ximena Tolosa" w:date="2021-10-24T22:19:00Z">
            <w:rPr>
              <w:color w:val="000000"/>
            </w:rPr>
          </w:rPrChange>
        </w:rPr>
        <w:t>space</w:t>
      </w:r>
      <w:proofErr w:type="spellEnd"/>
      <w:r w:rsidRPr="000429AB">
        <w:rPr>
          <w:rStyle w:val="Heading1Char"/>
          <w:rPrChange w:id="515" w:author="Ximena Tolosa" w:date="2021-10-24T22:19:00Z">
            <w:rPr>
              <w:color w:val="000000"/>
            </w:rPr>
          </w:rPrChange>
        </w:rPr>
        <w:t xml:space="preserve"> </w:t>
      </w:r>
      <w:r>
        <w:rPr>
          <w:rStyle w:val="Heading1Char"/>
          <w:color w:val="000000"/>
        </w:rPr>
        <w:t>= "</w:t>
      </w:r>
      <w:proofErr w:type="spellStart"/>
      <w:r>
        <w:rPr>
          <w:rStyle w:val="Heading1Char"/>
          <w:color w:val="000000"/>
        </w:rPr>
        <w:t>free_y</w:t>
      </w:r>
      <w:proofErr w:type="spellEnd"/>
      <w:r>
        <w:rPr>
          <w:rStyle w:val="Heading1Char"/>
          <w:color w:val="000000"/>
        </w:rPr>
        <w:t xml:space="preserve">" </w:t>
      </w:r>
      <w:r>
        <w:rPr>
          <w:color w:val="000000"/>
        </w:rPr>
        <w:t xml:space="preserve">o </w:t>
      </w:r>
      <w:proofErr w:type="spellStart"/>
      <w:r>
        <w:rPr>
          <w:rStyle w:val="Heading1Char"/>
          <w:color w:val="000000"/>
        </w:rPr>
        <w:t>space</w:t>
      </w:r>
      <w:proofErr w:type="spellEnd"/>
      <w:r>
        <w:rPr>
          <w:rStyle w:val="Heading1Char"/>
          <w:color w:val="000000"/>
        </w:rPr>
        <w:t xml:space="preserve"> = "</w:t>
      </w:r>
      <w:proofErr w:type="spellStart"/>
      <w:r>
        <w:rPr>
          <w:rStyle w:val="Heading1Char"/>
          <w:color w:val="000000"/>
        </w:rPr>
        <w:t>free_x</w:t>
      </w:r>
      <w:proofErr w:type="spellEnd"/>
      <w:r>
        <w:rPr>
          <w:rStyle w:val="Heading1Char"/>
          <w:color w:val="000000"/>
        </w:rPr>
        <w:t xml:space="preserve">" </w:t>
      </w:r>
      <w:r>
        <w:rPr>
          <w:color w:val="000000"/>
        </w:rPr>
        <w:t xml:space="preserve">para que la altura o </w:t>
      </w:r>
      <w:del w:id="516" w:author="Ximena Tolosa" w:date="2021-10-24T22:19:00Z">
        <w:r w:rsidDel="000429AB">
          <w:rPr>
            <w:color w:val="000000"/>
          </w:rPr>
          <w:delText>la anchura</w:delText>
        </w:r>
      </w:del>
      <w:ins w:id="517" w:author="Ximena Tolosa" w:date="2021-10-24T22:19:00Z">
        <w:r w:rsidR="000429AB">
          <w:rPr>
            <w:color w:val="000000"/>
          </w:rPr>
          <w:t>el ancho</w:t>
        </w:r>
      </w:ins>
      <w:r>
        <w:rPr>
          <w:color w:val="000000"/>
        </w:rPr>
        <w:t xml:space="preserve"> </w:t>
      </w:r>
      <w:del w:id="518" w:author="Ximena Tolosa" w:date="2021-10-24T22:23:00Z">
        <w:r w:rsidDel="000429AB">
          <w:rPr>
            <w:color w:val="000000"/>
          </w:rPr>
          <w:delText xml:space="preserve">real </w:delText>
        </w:r>
      </w:del>
      <w:r>
        <w:rPr>
          <w:color w:val="000000"/>
        </w:rPr>
        <w:t xml:space="preserve">de la faceta sea ponderada </w:t>
      </w:r>
      <w:ins w:id="519" w:author="Ximena Tolosa" w:date="2021-10-24T22:19:00Z">
        <w:r w:rsidR="000429AB">
          <w:rPr>
            <w:color w:val="000000"/>
          </w:rPr>
          <w:t xml:space="preserve">en relación </w:t>
        </w:r>
      </w:ins>
      <w:r>
        <w:rPr>
          <w:color w:val="000000"/>
        </w:rPr>
        <w:t xml:space="preserve">a los valores de la figura en su interior. Esto sólo funciona si ya se ha </w:t>
      </w:r>
      <w:del w:id="520" w:author="Ximena Tolosa" w:date="2021-10-24T22:24:00Z">
        <w:r w:rsidDel="00D2773E">
          <w:rPr>
            <w:color w:val="000000"/>
          </w:rPr>
          <w:delText xml:space="preserve">aplicado </w:delText>
        </w:r>
      </w:del>
      <w:ins w:id="521" w:author="Ximena Tolosa" w:date="2021-10-24T22:24:00Z">
        <w:r w:rsidR="00D2773E">
          <w:rPr>
            <w:color w:val="000000"/>
          </w:rPr>
          <w:t xml:space="preserve">asignado </w:t>
        </w:r>
      </w:ins>
      <w:del w:id="522" w:author="Ximena Tolosa" w:date="2021-10-24T22:25:00Z">
        <w:r w:rsidDel="00D2773E">
          <w:rPr>
            <w:color w:val="000000"/>
          </w:rPr>
          <w:delText>la</w:delText>
        </w:r>
      </w:del>
      <w:r>
        <w:rPr>
          <w:color w:val="000000"/>
        </w:rPr>
        <w:t xml:space="preserve"> </w:t>
      </w:r>
      <w:del w:id="523" w:author="Ximena Tolosa" w:date="2021-10-24T22:25:00Z">
        <w:r w:rsidRPr="00D2773E" w:rsidDel="00D2773E">
          <w:rPr>
            <w:rStyle w:val="Heading1Char"/>
            <w:rPrChange w:id="524" w:author="Ximena Tolosa" w:date="2021-10-24T22:25:00Z">
              <w:rPr>
                <w:color w:val="000000"/>
              </w:rPr>
            </w:rPrChange>
          </w:rPr>
          <w:delText>e</w:delText>
        </w:r>
      </w:del>
      <w:proofErr w:type="spellStart"/>
      <w:r w:rsidRPr="00D2773E">
        <w:rPr>
          <w:rStyle w:val="Heading1Char"/>
          <w:rPrChange w:id="525" w:author="Ximena Tolosa" w:date="2021-10-24T22:25:00Z">
            <w:rPr>
              <w:color w:val="000000"/>
            </w:rPr>
          </w:rPrChange>
        </w:rPr>
        <w:t>scal</w:t>
      </w:r>
      <w:ins w:id="526" w:author="Ximena Tolosa" w:date="2021-10-24T22:25:00Z">
        <w:r w:rsidR="00D2773E">
          <w:rPr>
            <w:rStyle w:val="Heading1Char"/>
          </w:rPr>
          <w:t>e</w:t>
        </w:r>
      </w:ins>
      <w:proofErr w:type="spellEnd"/>
      <w:del w:id="527" w:author="Ximena Tolosa" w:date="2021-10-24T22:25:00Z">
        <w:r w:rsidRPr="00D2773E" w:rsidDel="00D2773E">
          <w:rPr>
            <w:rStyle w:val="Heading1Char"/>
            <w:rPrChange w:id="528" w:author="Ximena Tolosa" w:date="2021-10-24T22:25:00Z">
              <w:rPr>
                <w:color w:val="000000"/>
              </w:rPr>
            </w:rPrChange>
          </w:rPr>
          <w:delText>a</w:delText>
        </w:r>
      </w:del>
      <w:r w:rsidRPr="00D2773E">
        <w:rPr>
          <w:rStyle w:val="Heading1Char"/>
          <w:rPrChange w:id="529" w:author="Ximena Tolosa" w:date="2021-10-24T22:25:00Z">
            <w:rPr>
              <w:color w:val="000000"/>
            </w:rPr>
          </w:rPrChange>
        </w:rPr>
        <w:t xml:space="preserve"> = "free"</w:t>
      </w:r>
      <w:r>
        <w:rPr>
          <w:color w:val="000000"/>
        </w:rPr>
        <w:t xml:space="preserve"> (y o x).</w:t>
      </w:r>
    </w:p>
    <w:p w14:paraId="3B91751B" w14:textId="77777777" w:rsidR="004F2A5C" w:rsidRDefault="004F2A5C" w:rsidP="004F2A5C">
      <w:pPr>
        <w:pStyle w:val="Heading3"/>
        <w:spacing w:before="280" w:after="280"/>
        <w:rPr>
          <w:rFonts w:eastAsia="Times New Roman"/>
          <w:color w:val="000000"/>
        </w:rPr>
      </w:pPr>
      <w:bookmarkStart w:id="530" w:name="__RefHeading___Toc33032_485595530"/>
      <w:bookmarkStart w:id="531" w:name="_Toc85903807"/>
      <w:bookmarkEnd w:id="530"/>
      <w:r>
        <w:rPr>
          <w:rFonts w:eastAsia="Times New Roman"/>
          <w:color w:val="000000"/>
        </w:rPr>
        <w:t>Orden del nivel de los factores en las facetas</w:t>
      </w:r>
      <w:bookmarkEnd w:id="531"/>
    </w:p>
    <w:p w14:paraId="5646666C" w14:textId="77777777" w:rsidR="004F2A5C" w:rsidRDefault="004F2A5C" w:rsidP="004F2A5C">
      <w:pPr>
        <w:spacing w:before="280" w:after="280"/>
        <w:rPr>
          <w:color w:val="000000"/>
        </w:rPr>
      </w:pPr>
      <w:r>
        <w:rPr>
          <w:color w:val="000000"/>
        </w:rPr>
        <w:t xml:space="preserve">Consulte esta </w:t>
      </w:r>
      <w:hyperlink r:id="rId14">
        <w:r>
          <w:rPr>
            <w:rStyle w:val="EnlacedeInternet"/>
          </w:rPr>
          <w:t xml:space="preserve">entrada </w:t>
        </w:r>
      </w:hyperlink>
      <w:r>
        <w:rPr>
          <w:color w:val="000000"/>
        </w:rPr>
        <w:t xml:space="preserve">sobre cómo reordenar los niveles de los factores </w:t>
      </w:r>
      <w:r>
        <w:rPr>
          <w:rStyle w:val="Destacado"/>
          <w:color w:val="000000"/>
        </w:rPr>
        <w:t xml:space="preserve">dentro de </w:t>
      </w:r>
      <w:r>
        <w:rPr>
          <w:color w:val="000000"/>
        </w:rPr>
        <w:t>las facetas.</w:t>
      </w:r>
    </w:p>
    <w:p w14:paraId="65D4205D" w14:textId="77777777" w:rsidR="004F2A5C" w:rsidRDefault="004F2A5C" w:rsidP="004F2A5C">
      <w:pPr>
        <w:pStyle w:val="Heading2"/>
        <w:spacing w:before="280" w:after="280"/>
        <w:rPr>
          <w:rFonts w:eastAsia="Times New Roman"/>
          <w:color w:val="000000"/>
        </w:rPr>
      </w:pPr>
      <w:bookmarkStart w:id="532" w:name="__RefHeading___Toc31879_2034561403"/>
      <w:bookmarkStart w:id="533" w:name="_Toc85903808"/>
      <w:bookmarkEnd w:id="532"/>
      <w:r>
        <w:rPr>
          <w:rFonts w:eastAsia="Times New Roman"/>
          <w:color w:val="000000"/>
        </w:rPr>
        <w:t>Almacenamiento de gráficos</w:t>
      </w:r>
      <w:bookmarkEnd w:id="533"/>
    </w:p>
    <w:p w14:paraId="15EA758A" w14:textId="77777777" w:rsidR="004F2A5C" w:rsidRDefault="004F2A5C" w:rsidP="004F2A5C">
      <w:pPr>
        <w:pStyle w:val="Heading3"/>
        <w:spacing w:before="280" w:after="280"/>
        <w:rPr>
          <w:rFonts w:eastAsia="Times New Roman"/>
          <w:color w:val="000000"/>
        </w:rPr>
      </w:pPr>
      <w:bookmarkStart w:id="534" w:name="__RefHeading___Toc33034_485595530"/>
      <w:bookmarkStart w:id="535" w:name="_Toc85903809"/>
      <w:bookmarkEnd w:id="534"/>
      <w:r>
        <w:rPr>
          <w:rFonts w:eastAsia="Times New Roman"/>
          <w:color w:val="000000"/>
        </w:rPr>
        <w:t>Guardar los gráficos</w:t>
      </w:r>
      <w:bookmarkEnd w:id="535"/>
    </w:p>
    <w:p w14:paraId="5EABFC3C" w14:textId="1B9AAD91" w:rsidR="004F2A5C" w:rsidRDefault="004F2A5C" w:rsidP="004F2A5C">
      <w:pPr>
        <w:spacing w:before="280" w:after="280"/>
        <w:rPr>
          <w:color w:val="000000"/>
        </w:rPr>
      </w:pPr>
      <w:del w:id="536" w:author="Ximena Tolosa" w:date="2021-10-24T22:31:00Z">
        <w:r w:rsidDel="00D2773E">
          <w:rPr>
            <w:color w:val="000000"/>
          </w:rPr>
          <w:delText>Por defecto, c</w:delText>
        </w:r>
      </w:del>
      <w:ins w:id="537" w:author="Ximena Tolosa" w:date="2021-10-24T22:31:00Z">
        <w:r w:rsidR="00D2773E">
          <w:rPr>
            <w:color w:val="000000"/>
          </w:rPr>
          <w:t>C</w:t>
        </w:r>
      </w:ins>
      <w:r>
        <w:rPr>
          <w:color w:val="000000"/>
        </w:rPr>
        <w:t xml:space="preserve">uando se ejecuta un comando </w:t>
      </w:r>
      <w:proofErr w:type="spellStart"/>
      <w:r>
        <w:rPr>
          <w:rStyle w:val="Heading1Char"/>
          <w:color w:val="000000"/>
        </w:rPr>
        <w:t>ggplot</w:t>
      </w:r>
      <w:proofErr w:type="spellEnd"/>
      <w:r>
        <w:rPr>
          <w:rStyle w:val="Heading1Char"/>
          <w:color w:val="000000"/>
        </w:rPr>
        <w:t>()</w:t>
      </w:r>
      <w:r>
        <w:rPr>
          <w:color w:val="000000"/>
        </w:rPr>
        <w:t xml:space="preserve">, el gráfico se imprimirá en el panel de </w:t>
      </w:r>
      <w:proofErr w:type="spellStart"/>
      <w:ins w:id="538" w:author="Ximena Tolosa" w:date="2021-10-24T22:31:00Z">
        <w:r w:rsidR="00D2773E">
          <w:rPr>
            <w:color w:val="000000"/>
          </w:rPr>
          <w:t>Plots</w:t>
        </w:r>
        <w:proofErr w:type="spellEnd"/>
        <w:r w:rsidR="00D2773E">
          <w:rPr>
            <w:color w:val="000000"/>
          </w:rPr>
          <w:t xml:space="preserve"> </w:t>
        </w:r>
      </w:ins>
      <w:r>
        <w:rPr>
          <w:color w:val="000000"/>
        </w:rPr>
        <w:t>RStudio</w:t>
      </w:r>
      <w:ins w:id="539" w:author="Ximena Tolosa" w:date="2021-10-24T22:31:00Z">
        <w:r w:rsidR="00D2773E">
          <w:rPr>
            <w:color w:val="000000"/>
          </w:rPr>
          <w:t xml:space="preserve"> de manera </w:t>
        </w:r>
      </w:ins>
      <w:ins w:id="540" w:author="Ximena Tolosa" w:date="2021-10-24T22:32:00Z">
        <w:r w:rsidR="00D2773E">
          <w:rPr>
            <w:color w:val="000000"/>
          </w:rPr>
          <w:t>predeterminada</w:t>
        </w:r>
      </w:ins>
      <w:del w:id="541" w:author="Ximena Tolosa" w:date="2021-10-24T22:31:00Z">
        <w:r w:rsidDel="00D2773E">
          <w:rPr>
            <w:color w:val="000000"/>
          </w:rPr>
          <w:delText xml:space="preserve"> Plots</w:delText>
        </w:r>
      </w:del>
      <w:r>
        <w:rPr>
          <w:color w:val="000000"/>
        </w:rPr>
        <w:t xml:space="preserve">. Sin embargo, también </w:t>
      </w:r>
      <w:del w:id="542" w:author="Ximena Tolosa" w:date="2021-10-24T22:32:00Z">
        <w:r w:rsidDel="00D2773E">
          <w:rPr>
            <w:color w:val="000000"/>
          </w:rPr>
          <w:delText xml:space="preserve">puede </w:delText>
        </w:r>
      </w:del>
      <w:ins w:id="543" w:author="Ximena Tolosa" w:date="2021-10-24T22:32:00Z">
        <w:r w:rsidR="00D2773E">
          <w:rPr>
            <w:color w:val="000000"/>
          </w:rPr>
          <w:t xml:space="preserve">podes </w:t>
        </w:r>
      </w:ins>
      <w:r>
        <w:rPr>
          <w:color w:val="000000"/>
        </w:rPr>
        <w:t xml:space="preserve">guardar el gráfico como un objeto utilizando el operador de asignación </w:t>
      </w:r>
      <w:r>
        <w:rPr>
          <w:rStyle w:val="Heading1Char"/>
          <w:color w:val="000000"/>
        </w:rPr>
        <w:t xml:space="preserve">&lt;- </w:t>
      </w:r>
      <w:r>
        <w:rPr>
          <w:color w:val="000000"/>
        </w:rPr>
        <w:t xml:space="preserve">y </w:t>
      </w:r>
      <w:del w:id="544" w:author="Ximena Tolosa" w:date="2021-10-24T22:37:00Z">
        <w:r w:rsidDel="00B21D35">
          <w:rPr>
            <w:color w:val="000000"/>
          </w:rPr>
          <w:delText xml:space="preserve">dándole </w:delText>
        </w:r>
      </w:del>
      <w:proofErr w:type="spellStart"/>
      <w:ins w:id="545" w:author="Ximena Tolosa" w:date="2021-10-24T22:37:00Z">
        <w:r w:rsidR="00B21D35">
          <w:rPr>
            <w:color w:val="000000"/>
          </w:rPr>
          <w:t>asignandole</w:t>
        </w:r>
        <w:proofErr w:type="spellEnd"/>
        <w:r w:rsidR="00B21D35">
          <w:rPr>
            <w:color w:val="000000"/>
          </w:rPr>
          <w:t xml:space="preserve"> </w:t>
        </w:r>
      </w:ins>
      <w:r>
        <w:rPr>
          <w:color w:val="000000"/>
        </w:rPr>
        <w:t xml:space="preserve">un nombre. Entonces </w:t>
      </w:r>
      <w:ins w:id="546" w:author="Ximena Tolosa" w:date="2021-10-24T22:34:00Z">
        <w:r w:rsidR="00B21D35">
          <w:rPr>
            <w:color w:val="000000"/>
          </w:rPr>
          <w:t xml:space="preserve">el grafico </w:t>
        </w:r>
      </w:ins>
      <w:r>
        <w:rPr>
          <w:color w:val="000000"/>
        </w:rPr>
        <w:t xml:space="preserve">no se imprimirá a menos que se ejecute el </w:t>
      </w:r>
      <w:del w:id="547" w:author="Ximena Tolosa" w:date="2021-10-24T22:32:00Z">
        <w:r w:rsidDel="00D2773E">
          <w:rPr>
            <w:color w:val="000000"/>
          </w:rPr>
          <w:delText xml:space="preserve">propio </w:delText>
        </w:r>
      </w:del>
      <w:r>
        <w:rPr>
          <w:color w:val="000000"/>
        </w:rPr>
        <w:t>nombre del objeto</w:t>
      </w:r>
      <w:ins w:id="548" w:author="Ximena Tolosa" w:date="2021-10-24T22:33:00Z">
        <w:r w:rsidR="00D2773E">
          <w:rPr>
            <w:color w:val="000000"/>
          </w:rPr>
          <w:t xml:space="preserve"> mismo</w:t>
        </w:r>
      </w:ins>
      <w:r>
        <w:rPr>
          <w:color w:val="000000"/>
        </w:rPr>
        <w:t xml:space="preserve">. También </w:t>
      </w:r>
      <w:del w:id="549" w:author="Ximena Tolosa" w:date="2021-10-24T22:33:00Z">
        <w:r w:rsidDel="00D2773E">
          <w:rPr>
            <w:color w:val="000000"/>
          </w:rPr>
          <w:delText xml:space="preserve">puede </w:delText>
        </w:r>
      </w:del>
      <w:ins w:id="550" w:author="Ximena Tolosa" w:date="2021-10-24T22:33:00Z">
        <w:r w:rsidR="00D2773E">
          <w:rPr>
            <w:color w:val="000000"/>
          </w:rPr>
          <w:t xml:space="preserve">podes </w:t>
        </w:r>
      </w:ins>
      <w:r>
        <w:rPr>
          <w:color w:val="000000"/>
        </w:rPr>
        <w:t xml:space="preserve">imprimirlo envolviendo el nombre del </w:t>
      </w:r>
      <w:del w:id="551" w:author="Ximena Tolosa" w:date="2021-10-24T22:34:00Z">
        <w:r w:rsidDel="00D2773E">
          <w:rPr>
            <w:color w:val="000000"/>
          </w:rPr>
          <w:delText xml:space="preserve">trazado </w:delText>
        </w:r>
      </w:del>
      <w:ins w:id="552" w:author="Ximena Tolosa" w:date="2021-10-24T22:34:00Z">
        <w:r w:rsidR="00D2773E">
          <w:rPr>
            <w:color w:val="000000"/>
          </w:rPr>
          <w:t xml:space="preserve">grafico </w:t>
        </w:r>
      </w:ins>
      <w:r>
        <w:rPr>
          <w:color w:val="000000"/>
        </w:rPr>
        <w:t xml:space="preserve">con </w:t>
      </w:r>
      <w:proofErr w:type="spellStart"/>
      <w:r>
        <w:rPr>
          <w:rStyle w:val="Heading1Char"/>
          <w:color w:val="000000"/>
        </w:rPr>
        <w:t>print</w:t>
      </w:r>
      <w:proofErr w:type="spellEnd"/>
      <w:r>
        <w:rPr>
          <w:rStyle w:val="Heading1Char"/>
          <w:color w:val="000000"/>
        </w:rPr>
        <w:t>()</w:t>
      </w:r>
      <w:r>
        <w:rPr>
          <w:color w:val="000000"/>
        </w:rPr>
        <w:t xml:space="preserve">, pero esto sólo es necesario en ciertas circunstancias, </w:t>
      </w:r>
      <w:r>
        <w:rPr>
          <w:color w:val="000000"/>
        </w:rPr>
        <w:lastRenderedPageBreak/>
        <w:t xml:space="preserve">como </w:t>
      </w:r>
      <w:del w:id="553" w:author="Ximena Tolosa" w:date="2021-10-24T22:35:00Z">
        <w:r w:rsidDel="00B21D35">
          <w:rPr>
            <w:color w:val="000000"/>
          </w:rPr>
          <w:delText xml:space="preserve">si </w:delText>
        </w:r>
      </w:del>
      <w:ins w:id="554" w:author="Ximena Tolosa" w:date="2021-10-24T22:35:00Z">
        <w:r w:rsidR="00B21D35">
          <w:rPr>
            <w:color w:val="000000"/>
          </w:rPr>
          <w:t xml:space="preserve">cuando </w:t>
        </w:r>
      </w:ins>
      <w:r>
        <w:rPr>
          <w:color w:val="000000"/>
        </w:rPr>
        <w:t xml:space="preserve">el </w:t>
      </w:r>
      <w:del w:id="555" w:author="Ximena Tolosa" w:date="2021-10-24T22:35:00Z">
        <w:r w:rsidDel="00B21D35">
          <w:rPr>
            <w:color w:val="000000"/>
          </w:rPr>
          <w:delText xml:space="preserve">trazado </w:delText>
        </w:r>
      </w:del>
      <w:ins w:id="556" w:author="Ximena Tolosa" w:date="2021-10-24T22:35:00Z">
        <w:r w:rsidR="00B21D35">
          <w:rPr>
            <w:color w:val="000000"/>
          </w:rPr>
          <w:t xml:space="preserve">grafico </w:t>
        </w:r>
      </w:ins>
      <w:r>
        <w:rPr>
          <w:color w:val="000000"/>
        </w:rPr>
        <w:t xml:space="preserve">se crea dentro de un </w:t>
      </w:r>
      <w:del w:id="557" w:author="Ximena Tolosa" w:date="2021-10-24T22:35:00Z">
        <w:r w:rsidDel="00B21D35">
          <w:rPr>
            <w:rStyle w:val="Destacado"/>
            <w:color w:val="000000"/>
          </w:rPr>
          <w:delText xml:space="preserve">bucle </w:delText>
        </w:r>
      </w:del>
      <w:proofErr w:type="spellStart"/>
      <w:r>
        <w:rPr>
          <w:rStyle w:val="Destacado"/>
          <w:color w:val="000000"/>
        </w:rPr>
        <w:t>for</w:t>
      </w:r>
      <w:proofErr w:type="spellEnd"/>
      <w:r>
        <w:rPr>
          <w:rStyle w:val="Destacado"/>
          <w:color w:val="000000"/>
        </w:rPr>
        <w:t xml:space="preserve"> </w:t>
      </w:r>
      <w:proofErr w:type="spellStart"/>
      <w:ins w:id="558" w:author="Ximena Tolosa" w:date="2021-10-24T22:35:00Z">
        <w:r w:rsidR="00B21D35">
          <w:rPr>
            <w:rStyle w:val="Destacado"/>
            <w:color w:val="000000"/>
          </w:rPr>
          <w:t>loop</w:t>
        </w:r>
        <w:proofErr w:type="spellEnd"/>
        <w:r w:rsidR="00B21D35">
          <w:rPr>
            <w:rStyle w:val="Destacado"/>
            <w:color w:val="000000"/>
          </w:rPr>
          <w:t xml:space="preserve"> </w:t>
        </w:r>
        <w:r w:rsidR="00B21D35">
          <w:rPr>
            <w:rStyle w:val="Destacado"/>
            <w:i w:val="0"/>
            <w:iCs w:val="0"/>
            <w:color w:val="000000"/>
          </w:rPr>
          <w:t xml:space="preserve">o bucle </w:t>
        </w:r>
      </w:ins>
      <w:r>
        <w:rPr>
          <w:color w:val="000000"/>
        </w:rPr>
        <w:t xml:space="preserve">utilizado para imprimir múltiples </w:t>
      </w:r>
      <w:del w:id="559" w:author="Ximena Tolosa" w:date="2021-10-24T22:35:00Z">
        <w:r w:rsidDel="00B21D35">
          <w:rPr>
            <w:color w:val="000000"/>
          </w:rPr>
          <w:delText xml:space="preserve">trazados </w:delText>
        </w:r>
      </w:del>
      <w:ins w:id="560" w:author="Ximena Tolosa" w:date="2021-10-24T22:38:00Z">
        <w:r w:rsidR="00B21D35">
          <w:rPr>
            <w:color w:val="000000"/>
          </w:rPr>
          <w:t>gráficos</w:t>
        </w:r>
      </w:ins>
      <w:ins w:id="561" w:author="Ximena Tolosa" w:date="2021-10-24T22:35:00Z">
        <w:r w:rsidR="00B21D35">
          <w:rPr>
            <w:color w:val="000000"/>
          </w:rPr>
          <w:t xml:space="preserve"> </w:t>
        </w:r>
      </w:ins>
      <w:r>
        <w:rPr>
          <w:color w:val="000000"/>
        </w:rPr>
        <w:t xml:space="preserve">a la vez (véase la página </w:t>
      </w:r>
      <w:hyperlink w:anchor="iteration-loops-and-lists">
        <w:r>
          <w:rPr>
            <w:rStyle w:val="EnlacedeInternet"/>
          </w:rPr>
          <w:t>Iteración, bucles y listas</w:t>
        </w:r>
      </w:hyperlink>
      <w:r>
        <w:rPr>
          <w:color w:val="000000"/>
        </w:rPr>
        <w:t>).</w:t>
      </w:r>
    </w:p>
    <w:p w14:paraId="06F8601E" w14:textId="77777777" w:rsidR="004F2A5C" w:rsidRDefault="004F2A5C" w:rsidP="004F2A5C">
      <w:pPr>
        <w:pStyle w:val="Heading3"/>
        <w:spacing w:before="280" w:after="280"/>
      </w:pPr>
      <w:bookmarkStart w:id="562" w:name="__RefHeading___Toc33036_485595530"/>
      <w:bookmarkStart w:id="563" w:name="_Toc85903810"/>
      <w:bookmarkEnd w:id="562"/>
      <w:r>
        <w:rPr>
          <w:rFonts w:eastAsia="Times New Roman"/>
          <w:color w:val="000000"/>
        </w:rPr>
        <w:t>Modificación de gráficos guardados</w:t>
      </w:r>
      <w:bookmarkEnd w:id="563"/>
    </w:p>
    <w:p w14:paraId="018C1BF8" w14:textId="355AAFDD" w:rsidR="004F2A5C" w:rsidRDefault="004F2A5C" w:rsidP="004F2A5C">
      <w:pPr>
        <w:spacing w:before="280" w:after="280"/>
        <w:rPr>
          <w:color w:val="000000"/>
        </w:rPr>
      </w:pPr>
      <w:r>
        <w:rPr>
          <w:color w:val="000000"/>
        </w:rPr>
        <w:t xml:space="preserve">Una </w:t>
      </w:r>
      <w:del w:id="564" w:author="Ximena Tolosa" w:date="2021-10-24T22:37:00Z">
        <w:r w:rsidDel="00B21D35">
          <w:rPr>
            <w:color w:val="000000"/>
          </w:rPr>
          <w:delText>cosa buena</w:delText>
        </w:r>
      </w:del>
      <w:ins w:id="565" w:author="Ximena Tolosa" w:date="2021-10-24T22:37:00Z">
        <w:r w:rsidR="00B21D35">
          <w:rPr>
            <w:color w:val="000000"/>
          </w:rPr>
          <w:t>gran ventaje</w:t>
        </w:r>
      </w:ins>
      <w:r>
        <w:rPr>
          <w:color w:val="000000"/>
        </w:rPr>
        <w:t xml:space="preserve"> de </w:t>
      </w:r>
      <w:r>
        <w:rPr>
          <w:rStyle w:val="Strong"/>
          <w:color w:val="000000"/>
        </w:rPr>
        <w:t xml:space="preserve">ggplot2 </w:t>
      </w:r>
      <w:r>
        <w:rPr>
          <w:color w:val="000000"/>
        </w:rPr>
        <w:t xml:space="preserve">es que </w:t>
      </w:r>
      <w:del w:id="566" w:author="Ximena Tolosa" w:date="2021-10-24T22:37:00Z">
        <w:r w:rsidDel="00B21D35">
          <w:rPr>
            <w:color w:val="000000"/>
          </w:rPr>
          <w:delText xml:space="preserve">puedes </w:delText>
        </w:r>
      </w:del>
      <w:ins w:id="567" w:author="Ximena Tolosa" w:date="2021-10-24T22:37:00Z">
        <w:r w:rsidR="00B21D35">
          <w:rPr>
            <w:color w:val="000000"/>
          </w:rPr>
          <w:t xml:space="preserve">podes </w:t>
        </w:r>
      </w:ins>
      <w:r>
        <w:rPr>
          <w:color w:val="000000"/>
        </w:rPr>
        <w:t xml:space="preserve">definir un gráfico (como </w:t>
      </w:r>
      <w:ins w:id="568" w:author="Ximena Tolosa" w:date="2021-10-24T22:37:00Z">
        <w:r w:rsidR="00B21D35">
          <w:rPr>
            <w:color w:val="000000"/>
          </w:rPr>
          <w:t xml:space="preserve">se ve </w:t>
        </w:r>
      </w:ins>
      <w:r>
        <w:rPr>
          <w:color w:val="000000"/>
        </w:rPr>
        <w:t>arriba), y luego añadirle capas empezando por su nombre</w:t>
      </w:r>
      <w:del w:id="569" w:author="Ximena Tolosa" w:date="2021-10-24T22:38:00Z">
        <w:r w:rsidDel="00B21D35">
          <w:rPr>
            <w:color w:val="000000"/>
          </w:rPr>
          <w:delText>. No tiene</w:delText>
        </w:r>
      </w:del>
      <w:ins w:id="570" w:author="Ximena Tolosa" w:date="2021-10-24T22:39:00Z">
        <w:r w:rsidR="00B21D35">
          <w:rPr>
            <w:color w:val="000000"/>
          </w:rPr>
          <w:t xml:space="preserve"> </w:t>
        </w:r>
      </w:ins>
      <w:ins w:id="571" w:author="Ximena Tolosa" w:date="2021-10-24T22:38:00Z">
        <w:r w:rsidR="00B21D35">
          <w:rPr>
            <w:color w:val="000000"/>
          </w:rPr>
          <w:t>sin necesidad</w:t>
        </w:r>
      </w:ins>
      <w:ins w:id="572" w:author="Ximena Tolosa" w:date="2021-10-24T22:39:00Z">
        <w:r w:rsidR="00B21D35">
          <w:rPr>
            <w:color w:val="000000"/>
          </w:rPr>
          <w:t xml:space="preserve"> de</w:t>
        </w:r>
      </w:ins>
      <w:r>
        <w:rPr>
          <w:color w:val="000000"/>
        </w:rPr>
        <w:t xml:space="preserve"> que repetir todos los comandos que crearon el gráfico original.</w:t>
      </w:r>
    </w:p>
    <w:p w14:paraId="7719ADFD" w14:textId="51AB3703" w:rsidR="004F2A5C" w:rsidRDefault="004F2A5C" w:rsidP="004F2A5C">
      <w:pPr>
        <w:spacing w:before="280" w:after="280"/>
        <w:rPr>
          <w:color w:val="000000"/>
        </w:rPr>
      </w:pPr>
      <w:r>
        <w:rPr>
          <w:color w:val="000000"/>
        </w:rPr>
        <w:t xml:space="preserve">Por ejemplo, </w:t>
      </w:r>
      <w:del w:id="573" w:author="Ximena Tolosa" w:date="2021-10-24T22:39:00Z">
        <w:r w:rsidDel="00B21D35">
          <w:rPr>
            <w:color w:val="000000"/>
          </w:rPr>
          <w:delText xml:space="preserve">para </w:delText>
        </w:r>
      </w:del>
      <w:ins w:id="574" w:author="Ximena Tolosa" w:date="2021-10-24T22:39:00Z">
        <w:r w:rsidR="00B21D35">
          <w:rPr>
            <w:color w:val="000000"/>
          </w:rPr>
          <w:t xml:space="preserve">si se desea </w:t>
        </w:r>
      </w:ins>
      <w:r>
        <w:rPr>
          <w:color w:val="000000"/>
        </w:rPr>
        <w:t xml:space="preserve">modificar el gráfico </w:t>
      </w:r>
      <w:proofErr w:type="spellStart"/>
      <w:r>
        <w:rPr>
          <w:rStyle w:val="Heading1Char"/>
          <w:color w:val="000000"/>
        </w:rPr>
        <w:t>age_by_wt</w:t>
      </w:r>
      <w:proofErr w:type="spellEnd"/>
      <w:r>
        <w:rPr>
          <w:rStyle w:val="Heading1Char"/>
          <w:color w:val="000000"/>
        </w:rPr>
        <w:t xml:space="preserve"> </w:t>
      </w:r>
      <w:r>
        <w:rPr>
          <w:color w:val="000000"/>
        </w:rPr>
        <w:t xml:space="preserve">que se definió anteriormente, para incluir una línea vertical a la edad de 50 años, sólo tendríamos que añadir un </w:t>
      </w:r>
      <w:r>
        <w:rPr>
          <w:rStyle w:val="Heading1Char"/>
          <w:color w:val="000000"/>
        </w:rPr>
        <w:t xml:space="preserve">+ </w:t>
      </w:r>
      <w:r>
        <w:rPr>
          <w:color w:val="000000"/>
        </w:rPr>
        <w:t>y empezar a añadir capas adicionales al gráfico.</w:t>
      </w:r>
    </w:p>
    <w:p w14:paraId="2F34CC42" w14:textId="77777777" w:rsidR="004F2A5C" w:rsidRDefault="004F2A5C" w:rsidP="004F2A5C">
      <w:pPr>
        <w:pStyle w:val="Heading3"/>
        <w:spacing w:before="280" w:after="280"/>
        <w:rPr>
          <w:rFonts w:eastAsia="Times New Roman"/>
          <w:color w:val="000000"/>
        </w:rPr>
      </w:pPr>
      <w:bookmarkStart w:id="575" w:name="__RefHeading___Toc33038_485595530"/>
      <w:bookmarkStart w:id="576" w:name="_Toc85903811"/>
      <w:bookmarkEnd w:id="575"/>
      <w:r>
        <w:rPr>
          <w:rFonts w:eastAsia="Times New Roman"/>
          <w:color w:val="000000"/>
        </w:rPr>
        <w:t>Exportación de gráficos</w:t>
      </w:r>
      <w:bookmarkEnd w:id="576"/>
    </w:p>
    <w:p w14:paraId="178CBD0C" w14:textId="77777777" w:rsidR="004F2A5C" w:rsidRDefault="004F2A5C" w:rsidP="004F2A5C">
      <w:pPr>
        <w:spacing w:before="280" w:after="280"/>
        <w:rPr>
          <w:color w:val="000000"/>
        </w:rPr>
      </w:pPr>
      <w:r>
        <w:rPr>
          <w:color w:val="000000"/>
        </w:rPr>
        <w:t xml:space="preserve">La exportación de </w:t>
      </w:r>
      <w:proofErr w:type="spellStart"/>
      <w:r>
        <w:rPr>
          <w:color w:val="000000"/>
        </w:rPr>
        <w:t>ggplots</w:t>
      </w:r>
      <w:proofErr w:type="spellEnd"/>
      <w:r>
        <w:rPr>
          <w:color w:val="000000"/>
        </w:rPr>
        <w:t xml:space="preserve"> es fácil con la función </w:t>
      </w:r>
      <w:proofErr w:type="spellStart"/>
      <w:r>
        <w:rPr>
          <w:rStyle w:val="Heading1Char"/>
          <w:color w:val="000000"/>
        </w:rPr>
        <w:t>ggsave</w:t>
      </w:r>
      <w:proofErr w:type="spellEnd"/>
      <w:r>
        <w:rPr>
          <w:rStyle w:val="Heading1Char"/>
          <w:color w:val="000000"/>
        </w:rPr>
        <w:t xml:space="preserve">() </w:t>
      </w:r>
      <w:r>
        <w:rPr>
          <w:color w:val="000000"/>
        </w:rPr>
        <w:t xml:space="preserve">de </w:t>
      </w:r>
      <w:r>
        <w:rPr>
          <w:rStyle w:val="Strong"/>
          <w:color w:val="000000"/>
        </w:rPr>
        <w:t>ggplot2</w:t>
      </w:r>
      <w:r>
        <w:rPr>
          <w:color w:val="000000"/>
        </w:rPr>
        <w:t>. Puede</w:t>
      </w:r>
      <w:del w:id="577" w:author="Ximena Tolosa" w:date="2021-10-24T22:40:00Z">
        <w:r w:rsidDel="00B21D35">
          <w:rPr>
            <w:color w:val="000000"/>
          </w:rPr>
          <w:delText>s</w:delText>
        </w:r>
      </w:del>
      <w:r>
        <w:rPr>
          <w:color w:val="000000"/>
        </w:rPr>
        <w:t xml:space="preserve"> funcionar de dos maneras, ya sea:</w:t>
      </w:r>
    </w:p>
    <w:p w14:paraId="0D3D2A43" w14:textId="48B9974F" w:rsidR="004F2A5C" w:rsidRDefault="004F2A5C" w:rsidP="00144256">
      <w:pPr>
        <w:numPr>
          <w:ilvl w:val="0"/>
          <w:numId w:val="14"/>
        </w:numPr>
        <w:spacing w:beforeAutospacing="1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Especifi</w:t>
      </w:r>
      <w:ins w:id="578" w:author="Ximena Tolosa" w:date="2021-10-24T22:40:00Z">
        <w:r w:rsidR="00B21D35">
          <w:rPr>
            <w:rFonts w:eastAsia="Times New Roman"/>
            <w:color w:val="000000"/>
          </w:rPr>
          <w:t>ca</w:t>
        </w:r>
      </w:ins>
      <w:del w:id="579" w:author="Ximena Tolosa" w:date="2021-10-24T22:40:00Z">
        <w:r w:rsidDel="00B21D35">
          <w:rPr>
            <w:rFonts w:eastAsia="Times New Roman"/>
            <w:color w:val="000000"/>
          </w:rPr>
          <w:delText>que</w:delText>
        </w:r>
      </w:del>
      <w:r>
        <w:rPr>
          <w:rFonts w:eastAsia="Times New Roman"/>
          <w:color w:val="000000"/>
        </w:rPr>
        <w:t xml:space="preserve"> el nombre del objeto de</w:t>
      </w:r>
      <w:ins w:id="580" w:author="Ximena Tolosa" w:date="2021-10-24T22:41:00Z">
        <w:r w:rsidR="00B21D35">
          <w:rPr>
            <w:rFonts w:eastAsia="Times New Roman"/>
            <w:color w:val="000000"/>
          </w:rPr>
          <w:t>l</w:t>
        </w:r>
      </w:ins>
      <w:r>
        <w:rPr>
          <w:rFonts w:eastAsia="Times New Roman"/>
          <w:color w:val="000000"/>
        </w:rPr>
        <w:t xml:space="preserve"> </w:t>
      </w:r>
      <w:del w:id="581" w:author="Ximena Tolosa" w:date="2021-10-24T22:41:00Z">
        <w:r w:rsidDel="00B21D35">
          <w:rPr>
            <w:rFonts w:eastAsia="Times New Roman"/>
            <w:color w:val="000000"/>
          </w:rPr>
          <w:delText>la</w:delText>
        </w:r>
      </w:del>
      <w:r>
        <w:rPr>
          <w:rFonts w:eastAsia="Times New Roman"/>
          <w:color w:val="000000"/>
        </w:rPr>
        <w:t xml:space="preserve"> </w:t>
      </w:r>
      <w:commentRangeStart w:id="582"/>
      <w:r>
        <w:rPr>
          <w:rFonts w:eastAsia="Times New Roman"/>
          <w:color w:val="000000"/>
        </w:rPr>
        <w:t>gráfic</w:t>
      </w:r>
      <w:ins w:id="583" w:author="Ximena Tolosa" w:date="2021-10-24T22:41:00Z">
        <w:r w:rsidR="00B21D35">
          <w:rPr>
            <w:rFonts w:eastAsia="Times New Roman"/>
            <w:color w:val="000000"/>
          </w:rPr>
          <w:t>o</w:t>
        </w:r>
      </w:ins>
      <w:del w:id="584" w:author="Ximena Tolosa" w:date="2021-10-24T22:41:00Z">
        <w:r w:rsidDel="00B21D35">
          <w:rPr>
            <w:rFonts w:eastAsia="Times New Roman"/>
            <w:color w:val="000000"/>
          </w:rPr>
          <w:delText>a</w:delText>
        </w:r>
      </w:del>
      <w:commentRangeEnd w:id="582"/>
      <w:r w:rsidR="00B21D35">
        <w:rPr>
          <w:rStyle w:val="CommentReference"/>
        </w:rPr>
        <w:commentReference w:id="582"/>
      </w:r>
      <w:r>
        <w:rPr>
          <w:rFonts w:eastAsia="Times New Roman"/>
          <w:color w:val="000000"/>
        </w:rPr>
        <w:t xml:space="preserve">, a continuación, la ruta del archivo y el nombre </w:t>
      </w:r>
      <w:ins w:id="585" w:author="Ximena Tolosa" w:date="2021-10-24T22:45:00Z">
        <w:r w:rsidR="00336A7F">
          <w:rPr>
            <w:rFonts w:eastAsia="Times New Roman"/>
            <w:color w:val="000000"/>
          </w:rPr>
          <w:t xml:space="preserve">del archivo </w:t>
        </w:r>
      </w:ins>
      <w:del w:id="586" w:author="Ximena Tolosa" w:date="2021-10-24T22:42:00Z">
        <w:r w:rsidDel="00B21D35">
          <w:rPr>
            <w:rFonts w:eastAsia="Times New Roman"/>
            <w:color w:val="000000"/>
          </w:rPr>
          <w:delText xml:space="preserve">con </w:delText>
        </w:r>
      </w:del>
      <w:ins w:id="587" w:author="Ximena Tolosa" w:date="2021-10-24T22:45:00Z">
        <w:r w:rsidR="00336A7F">
          <w:rPr>
            <w:rFonts w:eastAsia="Times New Roman"/>
            <w:color w:val="000000"/>
          </w:rPr>
          <w:t>incluyendo</w:t>
        </w:r>
      </w:ins>
      <w:ins w:id="588" w:author="Ximena Tolosa" w:date="2021-10-24T22:42:00Z">
        <w:r w:rsidR="00B21D35">
          <w:rPr>
            <w:rFonts w:eastAsia="Times New Roman"/>
            <w:color w:val="000000"/>
          </w:rPr>
          <w:t xml:space="preserve"> </w:t>
        </w:r>
      </w:ins>
      <w:r>
        <w:rPr>
          <w:rFonts w:eastAsia="Times New Roman"/>
          <w:color w:val="000000"/>
        </w:rPr>
        <w:t xml:space="preserve">la extensión </w:t>
      </w:r>
    </w:p>
    <w:p w14:paraId="7E8B08F4" w14:textId="77777777" w:rsidR="004F2A5C" w:rsidRPr="000E593A" w:rsidRDefault="004F2A5C" w:rsidP="00144256">
      <w:pPr>
        <w:numPr>
          <w:ilvl w:val="1"/>
          <w:numId w:val="14"/>
        </w:numPr>
        <w:rPr>
          <w:rFonts w:eastAsia="Times New Roman"/>
          <w:color w:val="000000"/>
          <w:lang w:val="en-AU"/>
        </w:rPr>
      </w:pPr>
      <w:r w:rsidRPr="000E593A">
        <w:rPr>
          <w:rFonts w:eastAsia="Times New Roman"/>
          <w:color w:val="000000"/>
          <w:lang w:val="en-AU"/>
        </w:rPr>
        <w:t xml:space="preserve">Por </w:t>
      </w:r>
      <w:proofErr w:type="spellStart"/>
      <w:r w:rsidRPr="000E593A">
        <w:rPr>
          <w:rFonts w:eastAsia="Times New Roman"/>
          <w:color w:val="000000"/>
          <w:lang w:val="en-AU"/>
        </w:rPr>
        <w:t>ejemplo</w:t>
      </w:r>
      <w:proofErr w:type="spellEnd"/>
      <w:r w:rsidRPr="000E593A">
        <w:rPr>
          <w:rFonts w:eastAsia="Times New Roman"/>
          <w:color w:val="000000"/>
          <w:lang w:val="en-AU"/>
        </w:rPr>
        <w:t xml:space="preserve">: </w:t>
      </w:r>
      <w:proofErr w:type="spellStart"/>
      <w:r w:rsidRPr="000E593A">
        <w:rPr>
          <w:rStyle w:val="Heading1Char"/>
          <w:color w:val="000000"/>
          <w:lang w:val="en-AU"/>
        </w:rPr>
        <w:t>ggsave</w:t>
      </w:r>
      <w:proofErr w:type="spellEnd"/>
      <w:r w:rsidRPr="000E593A">
        <w:rPr>
          <w:rStyle w:val="Heading1Char"/>
          <w:color w:val="000000"/>
          <w:lang w:val="en-AU"/>
        </w:rPr>
        <w:t>(</w:t>
      </w:r>
      <w:proofErr w:type="spellStart"/>
      <w:r w:rsidRPr="000E593A">
        <w:rPr>
          <w:rStyle w:val="Heading1Char"/>
          <w:color w:val="000000"/>
          <w:lang w:val="en-AU"/>
        </w:rPr>
        <w:t>my_plot</w:t>
      </w:r>
      <w:proofErr w:type="spellEnd"/>
      <w:r w:rsidRPr="000E593A">
        <w:rPr>
          <w:rStyle w:val="Heading1Char"/>
          <w:color w:val="000000"/>
          <w:lang w:val="en-AU"/>
        </w:rPr>
        <w:t>, here("plots", "my_plot.png"))</w:t>
      </w:r>
    </w:p>
    <w:p w14:paraId="36E376D2" w14:textId="6BB147AB" w:rsidR="004F2A5C" w:rsidRDefault="004F2A5C" w:rsidP="00144256">
      <w:pPr>
        <w:numPr>
          <w:ilvl w:val="0"/>
          <w:numId w:val="14"/>
        </w:num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Ejecuta el comando con sólo una ruta de </w:t>
      </w:r>
      <w:commentRangeStart w:id="589"/>
      <w:r>
        <w:rPr>
          <w:rFonts w:eastAsia="Times New Roman"/>
          <w:color w:val="000000"/>
        </w:rPr>
        <w:t>archivo</w:t>
      </w:r>
      <w:commentRangeEnd w:id="589"/>
      <w:r w:rsidR="00336A7F">
        <w:rPr>
          <w:rStyle w:val="CommentReference"/>
        </w:rPr>
        <w:commentReference w:id="589"/>
      </w:r>
      <w:r>
        <w:rPr>
          <w:rFonts w:eastAsia="Times New Roman"/>
          <w:color w:val="000000"/>
        </w:rPr>
        <w:t xml:space="preserve">, para guardar el último gráfico que se imprimió </w:t>
      </w:r>
      <w:ins w:id="590" w:author="Ximena Tolosa" w:date="2021-10-24T22:51:00Z">
        <w:r w:rsidR="00336A7F">
          <w:rPr>
            <w:rFonts w:eastAsia="Times New Roman"/>
            <w:color w:val="000000"/>
          </w:rPr>
          <w:t>en pantalla</w:t>
        </w:r>
      </w:ins>
    </w:p>
    <w:p w14:paraId="4F522BA2" w14:textId="77777777" w:rsidR="004F2A5C" w:rsidRPr="000E593A" w:rsidRDefault="004F2A5C" w:rsidP="00144256">
      <w:pPr>
        <w:numPr>
          <w:ilvl w:val="1"/>
          <w:numId w:val="14"/>
        </w:numPr>
        <w:spacing w:afterAutospacing="1"/>
        <w:rPr>
          <w:rFonts w:eastAsia="Times New Roman"/>
          <w:color w:val="000000"/>
          <w:lang w:val="en-AU"/>
        </w:rPr>
      </w:pPr>
      <w:r w:rsidRPr="000E593A">
        <w:rPr>
          <w:rFonts w:eastAsia="Times New Roman"/>
          <w:color w:val="000000"/>
          <w:lang w:val="en-AU"/>
        </w:rPr>
        <w:t xml:space="preserve">Por </w:t>
      </w:r>
      <w:proofErr w:type="spellStart"/>
      <w:r w:rsidRPr="000E593A">
        <w:rPr>
          <w:rFonts w:eastAsia="Times New Roman"/>
          <w:color w:val="000000"/>
          <w:lang w:val="en-AU"/>
        </w:rPr>
        <w:t>ejemplo</w:t>
      </w:r>
      <w:proofErr w:type="spellEnd"/>
      <w:r w:rsidRPr="000E593A">
        <w:rPr>
          <w:rFonts w:eastAsia="Times New Roman"/>
          <w:color w:val="000000"/>
          <w:lang w:val="en-AU"/>
        </w:rPr>
        <w:t xml:space="preserve">: </w:t>
      </w:r>
      <w:proofErr w:type="spellStart"/>
      <w:r w:rsidRPr="000E593A">
        <w:rPr>
          <w:rStyle w:val="Heading1Char"/>
          <w:color w:val="000000"/>
          <w:lang w:val="en-AU"/>
        </w:rPr>
        <w:t>ggsave</w:t>
      </w:r>
      <w:proofErr w:type="spellEnd"/>
      <w:r w:rsidRPr="000E593A">
        <w:rPr>
          <w:rStyle w:val="Heading1Char"/>
          <w:color w:val="000000"/>
          <w:lang w:val="en-AU"/>
        </w:rPr>
        <w:t>(here("plots", "my_plot.png"))</w:t>
      </w:r>
    </w:p>
    <w:p w14:paraId="1E60BB6C" w14:textId="77777777" w:rsidR="004F2A5C" w:rsidRDefault="004F2A5C" w:rsidP="004F2A5C">
      <w:pPr>
        <w:spacing w:before="280" w:after="280"/>
        <w:rPr>
          <w:color w:val="000000"/>
        </w:rPr>
      </w:pPr>
      <w:r>
        <w:rPr>
          <w:color w:val="000000"/>
        </w:rPr>
        <w:t xml:space="preserve">Puedes exportar como png, </w:t>
      </w:r>
      <w:proofErr w:type="spellStart"/>
      <w:r>
        <w:rPr>
          <w:color w:val="000000"/>
        </w:rPr>
        <w:t>pdf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jpeg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tiff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bmp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svg</w:t>
      </w:r>
      <w:proofErr w:type="spellEnd"/>
      <w:r>
        <w:rPr>
          <w:color w:val="000000"/>
        </w:rPr>
        <w:t>, o varios otros tipos de archivos, especificando la extensión del archivo en la ruta del mismo.</w:t>
      </w:r>
    </w:p>
    <w:p w14:paraId="0002E259" w14:textId="3DB7EC8B" w:rsidR="004F2A5C" w:rsidRDefault="004F2A5C" w:rsidP="004F2A5C">
      <w:pPr>
        <w:spacing w:before="280" w:after="280"/>
        <w:rPr>
          <w:color w:val="000000"/>
        </w:rPr>
      </w:pPr>
      <w:r>
        <w:rPr>
          <w:color w:val="000000"/>
        </w:rPr>
        <w:t xml:space="preserve">También puede especificar los argumentos </w:t>
      </w:r>
      <w:del w:id="591" w:author="Ximena Tolosa" w:date="2021-10-24T22:51:00Z">
        <w:r w:rsidDel="00336A7F">
          <w:rPr>
            <w:rStyle w:val="Heading1Char"/>
            <w:color w:val="000000"/>
          </w:rPr>
          <w:delText xml:space="preserve">ancho </w:delText>
        </w:r>
      </w:del>
      <w:proofErr w:type="spellStart"/>
      <w:ins w:id="592" w:author="Ximena Tolosa" w:date="2021-10-24T22:51:00Z">
        <w:r w:rsidR="00336A7F">
          <w:rPr>
            <w:rStyle w:val="Heading1Char"/>
            <w:color w:val="000000"/>
          </w:rPr>
          <w:t>width</w:t>
        </w:r>
        <w:proofErr w:type="spellEnd"/>
        <w:r w:rsidR="00336A7F">
          <w:rPr>
            <w:rStyle w:val="Heading1Char"/>
            <w:color w:val="000000"/>
          </w:rPr>
          <w:t xml:space="preserve"> </w:t>
        </w:r>
      </w:ins>
      <w:r>
        <w:rPr>
          <w:rStyle w:val="Heading1Char"/>
          <w:color w:val="000000"/>
        </w:rPr>
        <w:t>=</w:t>
      </w:r>
      <w:r>
        <w:rPr>
          <w:color w:val="000000"/>
        </w:rPr>
        <w:t xml:space="preserve">, </w:t>
      </w:r>
      <w:del w:id="593" w:author="Ximena Tolosa" w:date="2021-10-24T22:51:00Z">
        <w:r w:rsidDel="00336A7F">
          <w:rPr>
            <w:rStyle w:val="Heading1Char"/>
            <w:color w:val="000000"/>
          </w:rPr>
          <w:delText xml:space="preserve">alto </w:delText>
        </w:r>
      </w:del>
      <w:proofErr w:type="spellStart"/>
      <w:ins w:id="594" w:author="Ximena Tolosa" w:date="2021-10-24T22:51:00Z">
        <w:r w:rsidR="00336A7F">
          <w:rPr>
            <w:rStyle w:val="Heading1Char"/>
            <w:color w:val="000000"/>
          </w:rPr>
          <w:t>heigh</w:t>
        </w:r>
      </w:ins>
      <w:ins w:id="595" w:author="Ximena Tolosa" w:date="2021-10-24T22:52:00Z">
        <w:r w:rsidR="00336A7F">
          <w:rPr>
            <w:rStyle w:val="Heading1Char"/>
            <w:color w:val="000000"/>
          </w:rPr>
          <w:t>t</w:t>
        </w:r>
      </w:ins>
      <w:proofErr w:type="spellEnd"/>
      <w:ins w:id="596" w:author="Ximena Tolosa" w:date="2021-10-24T22:51:00Z">
        <w:r w:rsidR="00336A7F">
          <w:rPr>
            <w:rStyle w:val="Heading1Char"/>
            <w:color w:val="000000"/>
          </w:rPr>
          <w:t xml:space="preserve"> </w:t>
        </w:r>
      </w:ins>
      <w:r>
        <w:rPr>
          <w:rStyle w:val="Heading1Char"/>
          <w:color w:val="000000"/>
        </w:rPr>
        <w:t xml:space="preserve">= </w:t>
      </w:r>
      <w:r>
        <w:rPr>
          <w:color w:val="000000"/>
        </w:rPr>
        <w:t xml:space="preserve">y </w:t>
      </w:r>
      <w:proofErr w:type="spellStart"/>
      <w:r>
        <w:rPr>
          <w:rStyle w:val="Heading1Char"/>
          <w:color w:val="000000"/>
        </w:rPr>
        <w:t>uni</w:t>
      </w:r>
      <w:del w:id="597" w:author="Ximena Tolosa" w:date="2021-10-24T22:52:00Z">
        <w:r w:rsidDel="00336A7F">
          <w:rPr>
            <w:rStyle w:val="Heading1Char"/>
            <w:color w:val="000000"/>
          </w:rPr>
          <w:delText>dade</w:delText>
        </w:r>
      </w:del>
      <w:ins w:id="598" w:author="Ximena Tolosa" w:date="2021-10-24T22:52:00Z">
        <w:r w:rsidR="00336A7F">
          <w:rPr>
            <w:rStyle w:val="Heading1Char"/>
            <w:color w:val="000000"/>
          </w:rPr>
          <w:t>t</w:t>
        </w:r>
      </w:ins>
      <w:r>
        <w:rPr>
          <w:rStyle w:val="Heading1Char"/>
          <w:color w:val="000000"/>
        </w:rPr>
        <w:t>s</w:t>
      </w:r>
      <w:proofErr w:type="spellEnd"/>
      <w:r>
        <w:rPr>
          <w:rStyle w:val="Heading1Char"/>
          <w:color w:val="000000"/>
        </w:rPr>
        <w:t xml:space="preserve"> = </w:t>
      </w:r>
      <w:r>
        <w:rPr>
          <w:color w:val="000000"/>
        </w:rPr>
        <w:t xml:space="preserve">(ya sea "in", "cm" o "mm"). También </w:t>
      </w:r>
      <w:del w:id="599" w:author="Ximena Tolosa" w:date="2021-10-24T22:52:00Z">
        <w:r w:rsidDel="00336A7F">
          <w:rPr>
            <w:color w:val="000000"/>
          </w:rPr>
          <w:delText xml:space="preserve">puede </w:delText>
        </w:r>
      </w:del>
      <w:ins w:id="600" w:author="Ximena Tolosa" w:date="2021-10-24T22:52:00Z">
        <w:r w:rsidR="00336A7F">
          <w:rPr>
            <w:color w:val="000000"/>
          </w:rPr>
          <w:t xml:space="preserve">podes </w:t>
        </w:r>
      </w:ins>
      <w:r>
        <w:rPr>
          <w:color w:val="000000"/>
        </w:rPr>
        <w:t xml:space="preserve">especificar </w:t>
      </w:r>
      <w:r>
        <w:rPr>
          <w:rStyle w:val="Heading1Char"/>
          <w:color w:val="000000"/>
        </w:rPr>
        <w:t xml:space="preserve">dpi = </w:t>
      </w:r>
      <w:del w:id="601" w:author="Ximena Tolosa" w:date="2021-10-24T22:52:00Z">
        <w:r w:rsidDel="00336A7F">
          <w:rPr>
            <w:color w:val="000000"/>
          </w:rPr>
          <w:delText xml:space="preserve">con </w:delText>
        </w:r>
      </w:del>
      <w:ins w:id="602" w:author="Ximena Tolosa" w:date="2021-10-24T22:52:00Z">
        <w:r w:rsidR="00336A7F">
          <w:rPr>
            <w:color w:val="000000"/>
          </w:rPr>
          <w:t xml:space="preserve">asignando </w:t>
        </w:r>
      </w:ins>
      <w:r>
        <w:rPr>
          <w:color w:val="000000"/>
        </w:rPr>
        <w:t>un número para la resolución del trazado (por ejemplo, 300). Consult</w:t>
      </w:r>
      <w:del w:id="603" w:author="Ximena Tolosa" w:date="2021-10-24T22:53:00Z">
        <w:r w:rsidDel="00336A7F">
          <w:rPr>
            <w:color w:val="000000"/>
          </w:rPr>
          <w:delText>e</w:delText>
        </w:r>
      </w:del>
      <w:ins w:id="604" w:author="Ximena Tolosa" w:date="2021-10-24T22:53:00Z">
        <w:r w:rsidR="00336A7F">
          <w:rPr>
            <w:color w:val="000000"/>
          </w:rPr>
          <w:t>a</w:t>
        </w:r>
      </w:ins>
      <w:r>
        <w:rPr>
          <w:color w:val="000000"/>
        </w:rPr>
        <w:t xml:space="preserve"> los detalles de la función </w:t>
      </w:r>
      <w:del w:id="605" w:author="Ximena Tolosa" w:date="2021-10-24T22:53:00Z">
        <w:r w:rsidDel="00336A7F">
          <w:rPr>
            <w:color w:val="000000"/>
          </w:rPr>
          <w:delText xml:space="preserve">introduciendo </w:delText>
        </w:r>
      </w:del>
      <w:ins w:id="606" w:author="Ximena Tolosa" w:date="2021-10-24T22:53:00Z">
        <w:r w:rsidR="00336A7F">
          <w:rPr>
            <w:color w:val="000000"/>
          </w:rPr>
          <w:t xml:space="preserve">ejecutando </w:t>
        </w:r>
      </w:ins>
      <w:r>
        <w:rPr>
          <w:rStyle w:val="Heading1Char"/>
          <w:color w:val="000000"/>
        </w:rPr>
        <w:t>?</w:t>
      </w:r>
      <w:proofErr w:type="spellStart"/>
      <w:r>
        <w:rPr>
          <w:rStyle w:val="Heading1Char"/>
          <w:color w:val="000000"/>
        </w:rPr>
        <w:t>ggsave</w:t>
      </w:r>
      <w:proofErr w:type="spellEnd"/>
      <w:r>
        <w:rPr>
          <w:rStyle w:val="Heading1Char"/>
          <w:color w:val="000000"/>
        </w:rPr>
        <w:t xml:space="preserve"> </w:t>
      </w:r>
      <w:r>
        <w:rPr>
          <w:color w:val="000000"/>
        </w:rPr>
        <w:t xml:space="preserve">o leyendo la </w:t>
      </w:r>
      <w:hyperlink r:id="rId15">
        <w:r>
          <w:rPr>
            <w:rStyle w:val="EnlacedeInternet"/>
          </w:rPr>
          <w:t>documentación en línea</w:t>
        </w:r>
      </w:hyperlink>
      <w:r>
        <w:rPr>
          <w:color w:val="000000"/>
        </w:rPr>
        <w:t>.</w:t>
      </w:r>
    </w:p>
    <w:p w14:paraId="09B22815" w14:textId="6CC7EE2E" w:rsidR="004F2A5C" w:rsidRDefault="004F2A5C" w:rsidP="004F2A5C">
      <w:pPr>
        <w:spacing w:before="280" w:after="280"/>
        <w:rPr>
          <w:color w:val="000000"/>
        </w:rPr>
      </w:pPr>
      <w:r>
        <w:rPr>
          <w:color w:val="000000"/>
        </w:rPr>
        <w:lastRenderedPageBreak/>
        <w:t>Recuerd</w:t>
      </w:r>
      <w:ins w:id="607" w:author="Ximena Tolosa" w:date="2021-10-24T22:54:00Z">
        <w:r w:rsidR="00336A7F">
          <w:rPr>
            <w:color w:val="000000"/>
          </w:rPr>
          <w:t>a</w:t>
        </w:r>
      </w:ins>
      <w:del w:id="608" w:author="Ximena Tolosa" w:date="2021-10-24T22:54:00Z">
        <w:r w:rsidDel="00336A7F">
          <w:rPr>
            <w:color w:val="000000"/>
          </w:rPr>
          <w:delText>e</w:delText>
        </w:r>
      </w:del>
      <w:r>
        <w:rPr>
          <w:color w:val="000000"/>
        </w:rPr>
        <w:t xml:space="preserve"> que </w:t>
      </w:r>
      <w:del w:id="609" w:author="Ximena Tolosa" w:date="2021-10-24T22:54:00Z">
        <w:r w:rsidDel="00336A7F">
          <w:rPr>
            <w:color w:val="000000"/>
          </w:rPr>
          <w:delText xml:space="preserve">puede </w:delText>
        </w:r>
      </w:del>
      <w:ins w:id="610" w:author="Ximena Tolosa" w:date="2021-10-24T22:54:00Z">
        <w:r w:rsidR="00336A7F">
          <w:rPr>
            <w:color w:val="000000"/>
          </w:rPr>
          <w:t xml:space="preserve">podes </w:t>
        </w:r>
      </w:ins>
      <w:r>
        <w:rPr>
          <w:color w:val="000000"/>
        </w:rPr>
        <w:t xml:space="preserve">utilizar la sintaxis </w:t>
      </w:r>
      <w:proofErr w:type="spellStart"/>
      <w:r>
        <w:rPr>
          <w:rStyle w:val="Heading1Char"/>
          <w:color w:val="000000"/>
        </w:rPr>
        <w:t>here</w:t>
      </w:r>
      <w:proofErr w:type="spellEnd"/>
      <w:r>
        <w:rPr>
          <w:rStyle w:val="Heading1Char"/>
          <w:color w:val="000000"/>
        </w:rPr>
        <w:t xml:space="preserve">() </w:t>
      </w:r>
      <w:r>
        <w:rPr>
          <w:color w:val="000000"/>
        </w:rPr>
        <w:t>para proporcionar la ruta de archivo deseada. Consult</w:t>
      </w:r>
      <w:del w:id="611" w:author="Ximena Tolosa" w:date="2021-10-24T22:54:00Z">
        <w:r w:rsidDel="00336A7F">
          <w:rPr>
            <w:color w:val="000000"/>
          </w:rPr>
          <w:delText>e</w:delText>
        </w:r>
      </w:del>
      <w:ins w:id="612" w:author="Ximena Tolosa" w:date="2021-10-24T22:54:00Z">
        <w:r w:rsidR="00336A7F">
          <w:rPr>
            <w:color w:val="000000"/>
          </w:rPr>
          <w:t>a</w:t>
        </w:r>
      </w:ins>
      <w:r>
        <w:rPr>
          <w:color w:val="000000"/>
        </w:rPr>
        <w:t xml:space="preserve"> la página de </w:t>
      </w:r>
      <w:hyperlink w:anchor="import-and-export">
        <w:r>
          <w:rPr>
            <w:rStyle w:val="EnlacedeInternet"/>
          </w:rPr>
          <w:t xml:space="preserve">importación y exportación </w:t>
        </w:r>
      </w:hyperlink>
      <w:r>
        <w:rPr>
          <w:color w:val="000000"/>
        </w:rPr>
        <w:t>para obtener más información.</w:t>
      </w:r>
    </w:p>
    <w:p w14:paraId="12B86681" w14:textId="77777777" w:rsidR="004F2A5C" w:rsidRDefault="004F2A5C" w:rsidP="004F2A5C">
      <w:pPr>
        <w:pStyle w:val="Heading2"/>
        <w:spacing w:before="280" w:after="280"/>
        <w:rPr>
          <w:rFonts w:eastAsia="Times New Roman"/>
          <w:color w:val="000000"/>
        </w:rPr>
      </w:pPr>
      <w:bookmarkStart w:id="613" w:name="__RefHeading___Toc31881_2034561403"/>
      <w:bookmarkStart w:id="614" w:name="_Toc85903812"/>
      <w:bookmarkEnd w:id="613"/>
      <w:r>
        <w:rPr>
          <w:rFonts w:eastAsia="Times New Roman"/>
          <w:color w:val="000000"/>
        </w:rPr>
        <w:t>Etiquetas</w:t>
      </w:r>
      <w:bookmarkEnd w:id="614"/>
    </w:p>
    <w:p w14:paraId="47411F01" w14:textId="13B49E52" w:rsidR="004F2A5C" w:rsidRDefault="004F2A5C" w:rsidP="004F2A5C">
      <w:pPr>
        <w:spacing w:before="280" w:after="280"/>
        <w:rPr>
          <w:color w:val="000000"/>
        </w:rPr>
      </w:pPr>
      <w:r>
        <w:rPr>
          <w:color w:val="000000"/>
        </w:rPr>
        <w:t>Seguramente querrá</w:t>
      </w:r>
      <w:ins w:id="615" w:author="Ximena Tolosa" w:date="2021-10-24T22:54:00Z">
        <w:r w:rsidR="00F41966">
          <w:rPr>
            <w:color w:val="000000"/>
          </w:rPr>
          <w:t>s</w:t>
        </w:r>
      </w:ins>
      <w:r>
        <w:rPr>
          <w:color w:val="000000"/>
        </w:rPr>
        <w:t xml:space="preserve"> añadir o ajustar las etiquetas del gráfico. Esto se hace más fácilmente dentro de la función </w:t>
      </w:r>
      <w:proofErr w:type="spellStart"/>
      <w:r>
        <w:rPr>
          <w:rStyle w:val="Heading1Char"/>
          <w:color w:val="000000"/>
        </w:rPr>
        <w:t>labs</w:t>
      </w:r>
      <w:proofErr w:type="spellEnd"/>
      <w:r>
        <w:rPr>
          <w:rStyle w:val="Heading1Char"/>
          <w:color w:val="000000"/>
        </w:rPr>
        <w:t xml:space="preserve">() </w:t>
      </w:r>
      <w:r>
        <w:rPr>
          <w:color w:val="000000"/>
        </w:rPr>
        <w:t xml:space="preserve">que se añade al gráfico con </w:t>
      </w:r>
      <w:r>
        <w:rPr>
          <w:rStyle w:val="Heading1Char"/>
          <w:color w:val="000000"/>
        </w:rPr>
        <w:t xml:space="preserve">+ </w:t>
      </w:r>
      <w:r>
        <w:rPr>
          <w:color w:val="000000"/>
        </w:rPr>
        <w:t xml:space="preserve">al igual que los </w:t>
      </w:r>
      <w:proofErr w:type="spellStart"/>
      <w:r>
        <w:rPr>
          <w:color w:val="000000"/>
        </w:rPr>
        <w:t>geoms</w:t>
      </w:r>
      <w:proofErr w:type="spellEnd"/>
      <w:r>
        <w:rPr>
          <w:color w:val="000000"/>
        </w:rPr>
        <w:t>.</w:t>
      </w:r>
    </w:p>
    <w:p w14:paraId="284F3651" w14:textId="7FF2A81C" w:rsidR="004F2A5C" w:rsidRDefault="004F2A5C" w:rsidP="004F2A5C">
      <w:pPr>
        <w:spacing w:before="280" w:after="280"/>
        <w:rPr>
          <w:color w:val="000000"/>
        </w:rPr>
      </w:pPr>
      <w:r>
        <w:rPr>
          <w:color w:val="000000"/>
        </w:rPr>
        <w:t xml:space="preserve">Dentro de </w:t>
      </w:r>
      <w:proofErr w:type="spellStart"/>
      <w:r>
        <w:rPr>
          <w:rStyle w:val="Heading1Char"/>
          <w:color w:val="000000"/>
        </w:rPr>
        <w:t>labs</w:t>
      </w:r>
      <w:proofErr w:type="spellEnd"/>
      <w:r>
        <w:rPr>
          <w:rStyle w:val="Heading1Char"/>
          <w:color w:val="000000"/>
        </w:rPr>
        <w:t xml:space="preserve">() </w:t>
      </w:r>
      <w:del w:id="616" w:author="Ximena Tolosa" w:date="2021-10-24T22:55:00Z">
        <w:r w:rsidDel="00F41966">
          <w:rPr>
            <w:color w:val="000000"/>
          </w:rPr>
          <w:delText xml:space="preserve">puede </w:delText>
        </w:r>
      </w:del>
      <w:ins w:id="617" w:author="Ximena Tolosa" w:date="2021-10-24T22:55:00Z">
        <w:r w:rsidR="00F41966">
          <w:rPr>
            <w:color w:val="000000"/>
          </w:rPr>
          <w:t xml:space="preserve">podes </w:t>
        </w:r>
      </w:ins>
      <w:r>
        <w:rPr>
          <w:color w:val="000000"/>
        </w:rPr>
        <w:t>proporcionar cadenas de caracteres a estos argumentos:</w:t>
      </w:r>
    </w:p>
    <w:p w14:paraId="01E389D0" w14:textId="77777777" w:rsidR="004F2A5C" w:rsidRDefault="004F2A5C" w:rsidP="00144256">
      <w:pPr>
        <w:numPr>
          <w:ilvl w:val="0"/>
          <w:numId w:val="15"/>
        </w:numPr>
        <w:spacing w:beforeAutospacing="1"/>
        <w:rPr>
          <w:rFonts w:eastAsia="Times New Roman"/>
          <w:color w:val="000000"/>
        </w:rPr>
      </w:pPr>
      <w:r>
        <w:rPr>
          <w:rStyle w:val="Heading1Char"/>
          <w:color w:val="000000"/>
        </w:rPr>
        <w:t xml:space="preserve">x = </w:t>
      </w:r>
      <w:r>
        <w:rPr>
          <w:rFonts w:eastAsia="Times New Roman"/>
          <w:color w:val="000000"/>
        </w:rPr>
        <w:t xml:space="preserve">e </w:t>
      </w:r>
      <w:r>
        <w:rPr>
          <w:rStyle w:val="Heading1Char"/>
          <w:color w:val="000000"/>
        </w:rPr>
        <w:t xml:space="preserve">y = </w:t>
      </w:r>
      <w:r>
        <w:rPr>
          <w:rFonts w:eastAsia="Times New Roman"/>
          <w:color w:val="000000"/>
        </w:rPr>
        <w:t>El título del eje x y del eje y (etiquetas)</w:t>
      </w:r>
    </w:p>
    <w:p w14:paraId="112A8F83" w14:textId="32A6779C" w:rsidR="004F2A5C" w:rsidRDefault="004F2A5C" w:rsidP="00144256">
      <w:pPr>
        <w:numPr>
          <w:ilvl w:val="0"/>
          <w:numId w:val="15"/>
        </w:numPr>
        <w:rPr>
          <w:rFonts w:eastAsia="Times New Roman"/>
          <w:color w:val="000000"/>
        </w:rPr>
      </w:pPr>
      <w:proofErr w:type="spellStart"/>
      <w:r>
        <w:rPr>
          <w:rStyle w:val="Heading1Char"/>
          <w:color w:val="000000"/>
        </w:rPr>
        <w:t>title</w:t>
      </w:r>
      <w:proofErr w:type="spellEnd"/>
      <w:r>
        <w:rPr>
          <w:rStyle w:val="Heading1Char"/>
          <w:color w:val="000000"/>
        </w:rPr>
        <w:t xml:space="preserve"> = </w:t>
      </w:r>
      <w:r>
        <w:rPr>
          <w:rFonts w:eastAsia="Times New Roman"/>
          <w:color w:val="000000"/>
        </w:rPr>
        <w:t xml:space="preserve">El título de la </w:t>
      </w:r>
      <w:del w:id="618" w:author="Ximena Tolosa" w:date="2021-10-24T22:56:00Z">
        <w:r w:rsidDel="00F41966">
          <w:rPr>
            <w:rFonts w:eastAsia="Times New Roman"/>
            <w:color w:val="000000"/>
          </w:rPr>
          <w:delText xml:space="preserve">trama </w:delText>
        </w:r>
      </w:del>
      <w:ins w:id="619" w:author="Ximena Tolosa" w:date="2021-10-24T22:56:00Z">
        <w:r w:rsidR="00F41966">
          <w:rPr>
            <w:rFonts w:eastAsia="Times New Roman"/>
            <w:color w:val="000000"/>
          </w:rPr>
          <w:t xml:space="preserve">grafico </w:t>
        </w:r>
      </w:ins>
      <w:r>
        <w:rPr>
          <w:rFonts w:eastAsia="Times New Roman"/>
          <w:color w:val="000000"/>
        </w:rPr>
        <w:t>principal</w:t>
      </w:r>
    </w:p>
    <w:p w14:paraId="28D048BE" w14:textId="03332D85" w:rsidR="004F2A5C" w:rsidRDefault="004F2A5C" w:rsidP="00144256">
      <w:pPr>
        <w:numPr>
          <w:ilvl w:val="0"/>
          <w:numId w:val="15"/>
        </w:numPr>
        <w:rPr>
          <w:rFonts w:eastAsia="Times New Roman"/>
          <w:color w:val="000000"/>
        </w:rPr>
      </w:pPr>
      <w:proofErr w:type="spellStart"/>
      <w:r>
        <w:rPr>
          <w:rStyle w:val="Heading1Char"/>
          <w:color w:val="000000"/>
        </w:rPr>
        <w:t>subt</w:t>
      </w:r>
      <w:ins w:id="620" w:author="Ximena Tolosa" w:date="2021-10-24T22:58:00Z">
        <w:r w:rsidR="00A54BD0">
          <w:rPr>
            <w:rStyle w:val="Heading1Char"/>
            <w:color w:val="000000"/>
          </w:rPr>
          <w:t>itle</w:t>
        </w:r>
      </w:ins>
      <w:proofErr w:type="spellEnd"/>
      <w:del w:id="621" w:author="Ximena Tolosa" w:date="2021-10-24T22:58:00Z">
        <w:r w:rsidDel="00A54BD0">
          <w:rPr>
            <w:rStyle w:val="Heading1Char"/>
            <w:color w:val="000000"/>
          </w:rPr>
          <w:delText>ítulo</w:delText>
        </w:r>
      </w:del>
      <w:r>
        <w:rPr>
          <w:rStyle w:val="Heading1Char"/>
          <w:color w:val="000000"/>
        </w:rPr>
        <w:t xml:space="preserve"> = </w:t>
      </w:r>
      <w:r>
        <w:rPr>
          <w:rFonts w:eastAsia="Times New Roman"/>
          <w:color w:val="000000"/>
        </w:rPr>
        <w:t>El subtítulo de</w:t>
      </w:r>
      <w:ins w:id="622" w:author="Ximena Tolosa" w:date="2021-10-24T22:56:00Z">
        <w:r w:rsidR="00F41966">
          <w:rPr>
            <w:rFonts w:eastAsia="Times New Roman"/>
            <w:color w:val="000000"/>
          </w:rPr>
          <w:t>l</w:t>
        </w:r>
      </w:ins>
      <w:del w:id="623" w:author="Ximena Tolosa" w:date="2021-10-24T22:56:00Z">
        <w:r w:rsidDel="00F41966">
          <w:rPr>
            <w:rFonts w:eastAsia="Times New Roman"/>
            <w:color w:val="000000"/>
          </w:rPr>
          <w:delText xml:space="preserve"> la</w:delText>
        </w:r>
      </w:del>
      <w:r>
        <w:rPr>
          <w:rFonts w:eastAsia="Times New Roman"/>
          <w:color w:val="000000"/>
        </w:rPr>
        <w:t xml:space="preserve"> gráfic</w:t>
      </w:r>
      <w:del w:id="624" w:author="Ximena Tolosa" w:date="2021-10-24T22:56:00Z">
        <w:r w:rsidDel="00F41966">
          <w:rPr>
            <w:rFonts w:eastAsia="Times New Roman"/>
            <w:color w:val="000000"/>
          </w:rPr>
          <w:delText>a</w:delText>
        </w:r>
      </w:del>
      <w:ins w:id="625" w:author="Ximena Tolosa" w:date="2021-10-24T22:56:00Z">
        <w:r w:rsidR="00F41966">
          <w:rPr>
            <w:rFonts w:eastAsia="Times New Roman"/>
            <w:color w:val="000000"/>
          </w:rPr>
          <w:t>o</w:t>
        </w:r>
      </w:ins>
      <w:r>
        <w:rPr>
          <w:rFonts w:eastAsia="Times New Roman"/>
          <w:color w:val="000000"/>
        </w:rPr>
        <w:t>, en texto más pequeño debajo del título</w:t>
      </w:r>
    </w:p>
    <w:p w14:paraId="59837BAF" w14:textId="612EBEF9" w:rsidR="004F2A5C" w:rsidRDefault="004F2A5C" w:rsidP="00144256">
      <w:pPr>
        <w:numPr>
          <w:ilvl w:val="0"/>
          <w:numId w:val="15"/>
        </w:numPr>
        <w:spacing w:afterAutospacing="1"/>
        <w:rPr>
          <w:rFonts w:eastAsia="Times New Roman"/>
          <w:color w:val="000000"/>
        </w:rPr>
      </w:pPr>
      <w:commentRangeStart w:id="626"/>
      <w:proofErr w:type="spellStart"/>
      <w:r>
        <w:rPr>
          <w:rStyle w:val="Heading1Char"/>
          <w:color w:val="000000"/>
        </w:rPr>
        <w:t>caption</w:t>
      </w:r>
      <w:proofErr w:type="spellEnd"/>
      <w:r>
        <w:rPr>
          <w:rStyle w:val="Heading1Char"/>
          <w:color w:val="000000"/>
        </w:rPr>
        <w:t xml:space="preserve"> </w:t>
      </w:r>
      <w:commentRangeEnd w:id="626"/>
      <w:r w:rsidR="00210366">
        <w:rPr>
          <w:rStyle w:val="CommentReference"/>
        </w:rPr>
        <w:commentReference w:id="626"/>
      </w:r>
      <w:r>
        <w:rPr>
          <w:rStyle w:val="Heading1Char"/>
          <w:color w:val="000000"/>
        </w:rPr>
        <w:t xml:space="preserve">= </w:t>
      </w:r>
      <w:r>
        <w:rPr>
          <w:rFonts w:eastAsia="Times New Roman"/>
          <w:color w:val="000000"/>
        </w:rPr>
        <w:t xml:space="preserve">El </w:t>
      </w:r>
      <w:del w:id="627" w:author="Ximena Tolosa" w:date="2021-10-24T23:00:00Z">
        <w:r w:rsidDel="00A54BD0">
          <w:rPr>
            <w:rFonts w:eastAsia="Times New Roman"/>
            <w:color w:val="000000"/>
          </w:rPr>
          <w:delText xml:space="preserve">título </w:delText>
        </w:r>
      </w:del>
      <w:ins w:id="628" w:author="Ximena Tolosa" w:date="2021-10-24T23:08:00Z">
        <w:r w:rsidR="00210366">
          <w:rPr>
            <w:rFonts w:eastAsia="Times New Roman"/>
            <w:color w:val="000000"/>
          </w:rPr>
          <w:t xml:space="preserve">pie </w:t>
        </w:r>
      </w:ins>
      <w:r>
        <w:rPr>
          <w:rFonts w:eastAsia="Times New Roman"/>
          <w:color w:val="000000"/>
        </w:rPr>
        <w:t>del gráfico,</w:t>
      </w:r>
      <w:ins w:id="629" w:author="Ximena Tolosa" w:date="2021-10-24T23:03:00Z">
        <w:r w:rsidR="00A54BD0">
          <w:rPr>
            <w:rFonts w:eastAsia="Times New Roman"/>
            <w:color w:val="000000"/>
          </w:rPr>
          <w:t xml:space="preserve"> que </w:t>
        </w:r>
      </w:ins>
      <w:ins w:id="630" w:author="Ximena Tolosa" w:date="2021-10-24T23:08:00Z">
        <w:r w:rsidR="00210366">
          <w:rPr>
            <w:rFonts w:eastAsia="Times New Roman"/>
            <w:color w:val="000000"/>
          </w:rPr>
          <w:t>aparecerá</w:t>
        </w:r>
      </w:ins>
      <w:r>
        <w:rPr>
          <w:rFonts w:eastAsia="Times New Roman"/>
          <w:color w:val="000000"/>
        </w:rPr>
        <w:t xml:space="preserve"> en la parte inferior derecha </w:t>
      </w:r>
      <w:del w:id="631" w:author="Ximena Tolosa" w:date="2021-10-24T23:03:00Z">
        <w:r w:rsidDel="00A54BD0">
          <w:rPr>
            <w:rFonts w:eastAsia="Times New Roman"/>
            <w:color w:val="000000"/>
          </w:rPr>
          <w:delText>por defecto</w:delText>
        </w:r>
      </w:del>
      <w:ins w:id="632" w:author="Ximena Tolosa" w:date="2021-10-24T23:03:00Z">
        <w:r w:rsidR="00A54BD0">
          <w:rPr>
            <w:rFonts w:eastAsia="Times New Roman"/>
            <w:color w:val="000000"/>
          </w:rPr>
          <w:t xml:space="preserve">de manera </w:t>
        </w:r>
      </w:ins>
      <w:ins w:id="633" w:author="Ximena Tolosa" w:date="2021-10-24T23:08:00Z">
        <w:r w:rsidR="00210366">
          <w:rPr>
            <w:rFonts w:eastAsia="Times New Roman"/>
            <w:color w:val="000000"/>
          </w:rPr>
          <w:t>predeterminada</w:t>
        </w:r>
      </w:ins>
    </w:p>
    <w:p w14:paraId="242CE089" w14:textId="4534CF0B" w:rsidR="004F2A5C" w:rsidRDefault="004F2A5C" w:rsidP="004F2A5C">
      <w:pPr>
        <w:spacing w:before="280" w:after="280"/>
        <w:rPr>
          <w:color w:val="000000"/>
        </w:rPr>
      </w:pPr>
      <w:r>
        <w:rPr>
          <w:color w:val="000000"/>
        </w:rPr>
        <w:t xml:space="preserve">Aquí está </w:t>
      </w:r>
      <w:del w:id="634" w:author="Ximena Tolosa" w:date="2021-10-24T23:00:00Z">
        <w:r w:rsidDel="00A54BD0">
          <w:rPr>
            <w:color w:val="000000"/>
          </w:rPr>
          <w:delText xml:space="preserve">un </w:delText>
        </w:r>
      </w:del>
      <w:ins w:id="635" w:author="Ximena Tolosa" w:date="2021-10-24T23:00:00Z">
        <w:r w:rsidR="00A54BD0">
          <w:rPr>
            <w:color w:val="000000"/>
          </w:rPr>
          <w:t xml:space="preserve">el mismo </w:t>
        </w:r>
      </w:ins>
      <w:r>
        <w:rPr>
          <w:color w:val="000000"/>
        </w:rPr>
        <w:t>gráfico que hicimos antes, pero con etiquetas más bonitas:</w:t>
      </w:r>
    </w:p>
    <w:p w14:paraId="68AEBA30" w14:textId="31EAC796" w:rsidR="004F2A5C" w:rsidRDefault="004F2A5C" w:rsidP="004F2A5C">
      <w:pPr>
        <w:spacing w:before="280" w:after="280"/>
        <w:rPr>
          <w:color w:val="000000"/>
        </w:rPr>
      </w:pPr>
      <w:r>
        <w:rPr>
          <w:color w:val="000000"/>
        </w:rPr>
        <w:t>Observ</w:t>
      </w:r>
      <w:ins w:id="636" w:author="Ximena Tolosa" w:date="2021-10-24T23:00:00Z">
        <w:r w:rsidR="00A54BD0">
          <w:rPr>
            <w:color w:val="000000"/>
          </w:rPr>
          <w:t>a</w:t>
        </w:r>
      </w:ins>
      <w:del w:id="637" w:author="Ximena Tolosa" w:date="2021-10-24T23:00:00Z">
        <w:r w:rsidDel="00A54BD0">
          <w:rPr>
            <w:color w:val="000000"/>
          </w:rPr>
          <w:delText>e</w:delText>
        </w:r>
      </w:del>
      <w:r>
        <w:rPr>
          <w:color w:val="000000"/>
        </w:rPr>
        <w:t xml:space="preserve"> cómo en la asignación del </w:t>
      </w:r>
      <w:del w:id="638" w:author="Ximena Tolosa" w:date="2021-10-24T23:09:00Z">
        <w:r w:rsidDel="00210366">
          <w:rPr>
            <w:color w:val="000000"/>
          </w:rPr>
          <w:delText xml:space="preserve">título </w:delText>
        </w:r>
      </w:del>
      <w:ins w:id="639" w:author="Ximena Tolosa" w:date="2021-10-24T23:09:00Z">
        <w:r w:rsidR="00210366">
          <w:rPr>
            <w:color w:val="000000"/>
          </w:rPr>
          <w:t xml:space="preserve">pie del grafico </w:t>
        </w:r>
      </w:ins>
      <w:r>
        <w:rPr>
          <w:color w:val="000000"/>
        </w:rPr>
        <w:t xml:space="preserve">hemos utilizado </w:t>
      </w:r>
      <w:proofErr w:type="spellStart"/>
      <w:r>
        <w:rPr>
          <w:rStyle w:val="Heading1Char"/>
          <w:color w:val="000000"/>
        </w:rPr>
        <w:t>str_glue</w:t>
      </w:r>
      <w:proofErr w:type="spellEnd"/>
      <w:r>
        <w:rPr>
          <w:rStyle w:val="Heading1Char"/>
          <w:color w:val="000000"/>
        </w:rPr>
        <w:t xml:space="preserve">() </w:t>
      </w:r>
      <w:r>
        <w:rPr>
          <w:color w:val="000000"/>
        </w:rPr>
        <w:t xml:space="preserve">del paquete </w:t>
      </w:r>
      <w:proofErr w:type="spellStart"/>
      <w:r>
        <w:rPr>
          <w:rStyle w:val="Strong"/>
          <w:color w:val="000000"/>
        </w:rPr>
        <w:t>stringr</w:t>
      </w:r>
      <w:proofErr w:type="spellEnd"/>
      <w:r>
        <w:rPr>
          <w:rStyle w:val="Strong"/>
          <w:color w:val="000000"/>
        </w:rPr>
        <w:t xml:space="preserve"> </w:t>
      </w:r>
      <w:r>
        <w:rPr>
          <w:color w:val="000000"/>
        </w:rPr>
        <w:t xml:space="preserve">para </w:t>
      </w:r>
      <w:del w:id="640" w:author="Ximena Tolosa" w:date="2021-10-24T23:04:00Z">
        <w:r w:rsidDel="00210366">
          <w:rPr>
            <w:color w:val="000000"/>
          </w:rPr>
          <w:delText xml:space="preserve">implantar </w:delText>
        </w:r>
      </w:del>
      <w:ins w:id="641" w:author="Ximena Tolosa" w:date="2021-10-24T23:04:00Z">
        <w:r w:rsidR="00210366">
          <w:rPr>
            <w:color w:val="000000"/>
          </w:rPr>
          <w:t xml:space="preserve">integrar </w:t>
        </w:r>
      </w:ins>
      <w:r>
        <w:rPr>
          <w:color w:val="000000"/>
        </w:rPr>
        <w:t xml:space="preserve">código R dinámico dentro del texto de la cadena. El </w:t>
      </w:r>
      <w:del w:id="642" w:author="Ximena Tolosa" w:date="2021-10-24T23:05:00Z">
        <w:r w:rsidDel="00210366">
          <w:rPr>
            <w:color w:val="000000"/>
          </w:rPr>
          <w:delText xml:space="preserve">título </w:delText>
        </w:r>
      </w:del>
      <w:ins w:id="643" w:author="Ximena Tolosa" w:date="2021-10-24T23:10:00Z">
        <w:r w:rsidR="00210366">
          <w:rPr>
            <w:color w:val="000000"/>
          </w:rPr>
          <w:t xml:space="preserve">pie del grafico </w:t>
        </w:r>
      </w:ins>
      <w:r>
        <w:rPr>
          <w:color w:val="000000"/>
        </w:rPr>
        <w:t xml:space="preserve">mostrará la fecha "Datos a partir de:" que refleja la fecha máxima de hospitalización en </w:t>
      </w:r>
      <w:del w:id="644" w:author="Ximena Tolosa" w:date="2021-10-24T23:05:00Z">
        <w:r w:rsidDel="00210366">
          <w:rPr>
            <w:color w:val="000000"/>
          </w:rPr>
          <w:delText>linelist</w:delText>
        </w:r>
      </w:del>
      <w:ins w:id="645" w:author="Ximena Tolosa" w:date="2021-10-24T23:06:00Z">
        <w:r w:rsidR="00210366">
          <w:rPr>
            <w:color w:val="000000"/>
          </w:rPr>
          <w:t>el listado</w:t>
        </w:r>
      </w:ins>
      <w:ins w:id="646" w:author="Ximena Tolosa" w:date="2021-10-24T23:05:00Z">
        <w:r w:rsidR="00210366">
          <w:rPr>
            <w:color w:val="000000"/>
          </w:rPr>
          <w:t xml:space="preserve"> de datos</w:t>
        </w:r>
      </w:ins>
      <w:r>
        <w:rPr>
          <w:color w:val="000000"/>
        </w:rPr>
        <w:t xml:space="preserve">. Lea más sobre esto en la página sobre </w:t>
      </w:r>
      <w:hyperlink w:anchor="characters-and-strings">
        <w:r>
          <w:rPr>
            <w:rStyle w:val="EnlacedeInternet"/>
          </w:rPr>
          <w:t>Caracteres y cadenas</w:t>
        </w:r>
      </w:hyperlink>
      <w:r>
        <w:rPr>
          <w:color w:val="000000"/>
        </w:rPr>
        <w:t>.</w:t>
      </w:r>
    </w:p>
    <w:p w14:paraId="1229BC26" w14:textId="0A56AE51" w:rsidR="004F2A5C" w:rsidRDefault="004F2A5C" w:rsidP="004F2A5C">
      <w:pPr>
        <w:spacing w:before="280" w:after="280"/>
        <w:rPr>
          <w:color w:val="000000"/>
        </w:rPr>
      </w:pPr>
      <w:r>
        <w:rPr>
          <w:color w:val="000000"/>
        </w:rPr>
        <w:t xml:space="preserve">Una nota sobre la especificación del título de la </w:t>
      </w:r>
      <w:r>
        <w:rPr>
          <w:rStyle w:val="Destacado"/>
          <w:color w:val="000000"/>
        </w:rPr>
        <w:t>leyenda</w:t>
      </w:r>
      <w:r>
        <w:rPr>
          <w:color w:val="000000"/>
        </w:rPr>
        <w:t xml:space="preserve">: No hay un argumento "título de la leyenda", ya que podría tener múltiples escalas en su leyenda. Dentro de </w:t>
      </w:r>
      <w:proofErr w:type="spellStart"/>
      <w:r>
        <w:rPr>
          <w:rStyle w:val="Heading1Char"/>
          <w:color w:val="000000"/>
        </w:rPr>
        <w:t>labs</w:t>
      </w:r>
      <w:proofErr w:type="spellEnd"/>
      <w:r>
        <w:rPr>
          <w:rStyle w:val="Heading1Char"/>
          <w:color w:val="000000"/>
        </w:rPr>
        <w:t>()</w:t>
      </w:r>
      <w:r>
        <w:rPr>
          <w:color w:val="000000"/>
        </w:rPr>
        <w:t xml:space="preserve">, </w:t>
      </w:r>
      <w:del w:id="647" w:author="Ximena Tolosa" w:date="2021-10-24T23:24:00Z">
        <w:r w:rsidDel="00147BC1">
          <w:rPr>
            <w:color w:val="000000"/>
          </w:rPr>
          <w:delText xml:space="preserve">puede </w:delText>
        </w:r>
      </w:del>
      <w:ins w:id="648" w:author="Ximena Tolosa" w:date="2021-10-24T23:24:00Z">
        <w:r w:rsidR="00147BC1">
          <w:rPr>
            <w:color w:val="000000"/>
          </w:rPr>
          <w:t xml:space="preserve">podes </w:t>
        </w:r>
      </w:ins>
      <w:r>
        <w:rPr>
          <w:color w:val="000000"/>
        </w:rPr>
        <w:t xml:space="preserve">escribir el argumento de la estética del gráfico utilizado para crear la leyenda, y proporcionar el título de esta manera. Por ejemplo, arriba asignamos </w:t>
      </w:r>
      <w:r>
        <w:rPr>
          <w:rStyle w:val="Heading1Char"/>
          <w:color w:val="000000"/>
        </w:rPr>
        <w:t xml:space="preserve">color = </w:t>
      </w:r>
      <w:del w:id="649" w:author="Ximena Tolosa" w:date="2021-10-24T23:24:00Z">
        <w:r w:rsidDel="00795246">
          <w:rPr>
            <w:rStyle w:val="Heading1Char"/>
            <w:color w:val="000000"/>
          </w:rPr>
          <w:delText xml:space="preserve">edad </w:delText>
        </w:r>
      </w:del>
      <w:proofErr w:type="spellStart"/>
      <w:ins w:id="650" w:author="Ximena Tolosa" w:date="2021-10-24T23:24:00Z">
        <w:r w:rsidR="00795246">
          <w:rPr>
            <w:rStyle w:val="Heading1Char"/>
            <w:color w:val="000000"/>
          </w:rPr>
          <w:t>age</w:t>
        </w:r>
        <w:proofErr w:type="spellEnd"/>
        <w:r w:rsidR="00795246">
          <w:rPr>
            <w:rStyle w:val="Heading1Char"/>
            <w:color w:val="000000"/>
          </w:rPr>
          <w:t xml:space="preserve"> </w:t>
        </w:r>
      </w:ins>
      <w:r>
        <w:rPr>
          <w:color w:val="000000"/>
        </w:rPr>
        <w:t xml:space="preserve">para crear la leyenda. Por lo tanto, proporcionamos </w:t>
      </w:r>
      <w:r w:rsidRPr="00795246">
        <w:rPr>
          <w:rStyle w:val="Heading1Char"/>
          <w:rPrChange w:id="651" w:author="Ximena Tolosa" w:date="2021-10-24T23:25:00Z">
            <w:rPr>
              <w:color w:val="000000"/>
            </w:rPr>
          </w:rPrChange>
        </w:rPr>
        <w:t>color</w:t>
      </w:r>
      <w:r>
        <w:rPr>
          <w:color w:val="000000"/>
        </w:rPr>
        <w:t xml:space="preserve"> </w:t>
      </w:r>
      <w:r>
        <w:rPr>
          <w:rStyle w:val="Heading1Char"/>
          <w:color w:val="000000"/>
        </w:rPr>
        <w:t xml:space="preserve">= </w:t>
      </w:r>
      <w:r>
        <w:rPr>
          <w:color w:val="000000"/>
        </w:rPr>
        <w:t xml:space="preserve">a </w:t>
      </w:r>
      <w:proofErr w:type="spellStart"/>
      <w:r w:rsidRPr="00795246">
        <w:rPr>
          <w:rStyle w:val="Heading1Char"/>
          <w:rPrChange w:id="652" w:author="Ximena Tolosa" w:date="2021-10-24T23:25:00Z">
            <w:rPr>
              <w:color w:val="000000"/>
            </w:rPr>
          </w:rPrChange>
        </w:rPr>
        <w:t>labs</w:t>
      </w:r>
      <w:proofErr w:type="spellEnd"/>
      <w:r w:rsidRPr="00795246">
        <w:rPr>
          <w:rStyle w:val="Heading1Char"/>
          <w:rPrChange w:id="653" w:author="Ximena Tolosa" w:date="2021-10-24T23:25:00Z">
            <w:rPr>
              <w:color w:val="000000"/>
            </w:rPr>
          </w:rPrChange>
        </w:rPr>
        <w:t>(</w:t>
      </w:r>
      <w:r w:rsidRPr="00795246">
        <w:rPr>
          <w:rStyle w:val="Heading1Char"/>
          <w:rPrChange w:id="654" w:author="Ximena Tolosa" w:date="2021-10-24T23:25:00Z">
            <w:rPr>
              <w:rStyle w:val="Heading1Char"/>
              <w:color w:val="000000"/>
            </w:rPr>
          </w:rPrChange>
        </w:rPr>
        <w:t>)</w:t>
      </w:r>
      <w:r>
        <w:rPr>
          <w:rStyle w:val="Heading1Char"/>
          <w:color w:val="000000"/>
        </w:rPr>
        <w:t xml:space="preserve"> </w:t>
      </w:r>
      <w:r>
        <w:rPr>
          <w:color w:val="000000"/>
        </w:rPr>
        <w:t>y asignamos el título de la leyenda deseado ("</w:t>
      </w:r>
      <w:del w:id="655" w:author="Ximena Tolosa" w:date="2021-10-24T23:25:00Z">
        <w:r w:rsidDel="00795246">
          <w:rPr>
            <w:color w:val="000000"/>
          </w:rPr>
          <w:delText>Edad</w:delText>
        </w:r>
      </w:del>
      <w:ins w:id="656" w:author="Ximena Tolosa" w:date="2021-10-24T23:25:00Z">
        <w:r w:rsidR="00795246">
          <w:rPr>
            <w:color w:val="000000"/>
          </w:rPr>
          <w:t>Age</w:t>
        </w:r>
      </w:ins>
      <w:r>
        <w:rPr>
          <w:color w:val="000000"/>
        </w:rPr>
        <w:t xml:space="preserve">" con A mayúscula). Si se crea la leyenda con </w:t>
      </w:r>
      <w:r>
        <w:rPr>
          <w:rStyle w:val="Heading1Char"/>
          <w:color w:val="000000"/>
        </w:rPr>
        <w:t>aes(</w:t>
      </w:r>
      <w:proofErr w:type="spellStart"/>
      <w:r>
        <w:rPr>
          <w:rStyle w:val="Heading1Char"/>
          <w:color w:val="000000"/>
        </w:rPr>
        <w:t>fill</w:t>
      </w:r>
      <w:proofErr w:type="spellEnd"/>
      <w:r>
        <w:rPr>
          <w:rStyle w:val="Heading1Char"/>
          <w:color w:val="000000"/>
        </w:rPr>
        <w:t xml:space="preserve"> = COLUMN)</w:t>
      </w:r>
      <w:r>
        <w:rPr>
          <w:color w:val="000000"/>
        </w:rPr>
        <w:t xml:space="preserve">, entonces en </w:t>
      </w:r>
      <w:proofErr w:type="spellStart"/>
      <w:r w:rsidRPr="00795246">
        <w:rPr>
          <w:rStyle w:val="Heading1Char"/>
          <w:rPrChange w:id="657" w:author="Ximena Tolosa" w:date="2021-10-24T23:26:00Z">
            <w:rPr>
              <w:color w:val="000000"/>
            </w:rPr>
          </w:rPrChange>
        </w:rPr>
        <w:lastRenderedPageBreak/>
        <w:t>labs</w:t>
      </w:r>
      <w:proofErr w:type="spellEnd"/>
      <w:r w:rsidRPr="00795246">
        <w:rPr>
          <w:rStyle w:val="Heading1Char"/>
          <w:rPrChange w:id="658" w:author="Ximena Tolosa" w:date="2021-10-24T23:26:00Z">
            <w:rPr>
              <w:color w:val="000000"/>
            </w:rPr>
          </w:rPrChange>
        </w:rPr>
        <w:t>(</w:t>
      </w:r>
      <w:r>
        <w:rPr>
          <w:rStyle w:val="Heading1Char"/>
          <w:color w:val="000000"/>
        </w:rPr>
        <w:t xml:space="preserve">) </w:t>
      </w:r>
      <w:r w:rsidRPr="00795246">
        <w:rPr>
          <w:rPrChange w:id="659" w:author="Ximena Tolosa" w:date="2021-10-24T23:26:00Z">
            <w:rPr>
              <w:rStyle w:val="Heading1Char"/>
              <w:color w:val="000000"/>
            </w:rPr>
          </w:rPrChange>
        </w:rPr>
        <w:t>se</w:t>
      </w:r>
      <w:r>
        <w:rPr>
          <w:rStyle w:val="Heading1Char"/>
          <w:color w:val="000000"/>
        </w:rPr>
        <w:t xml:space="preserve"> </w:t>
      </w:r>
      <w:r>
        <w:rPr>
          <w:color w:val="000000"/>
        </w:rPr>
        <w:t xml:space="preserve">escribiría </w:t>
      </w:r>
      <w:proofErr w:type="spellStart"/>
      <w:r>
        <w:rPr>
          <w:rStyle w:val="Heading1Char"/>
          <w:color w:val="000000"/>
        </w:rPr>
        <w:t>fill</w:t>
      </w:r>
      <w:proofErr w:type="spellEnd"/>
      <w:r>
        <w:rPr>
          <w:rStyle w:val="Heading1Char"/>
          <w:color w:val="000000"/>
        </w:rPr>
        <w:t xml:space="preserve"> = </w:t>
      </w:r>
      <w:r>
        <w:rPr>
          <w:color w:val="000000"/>
        </w:rPr>
        <w:t xml:space="preserve">para ajustar el título de esa leyenda. La sección sobre escalas de color en la página </w:t>
      </w:r>
      <w:hyperlink w:anchor="ggplot-tips">
        <w:r>
          <w:rPr>
            <w:rStyle w:val="EnlacedeInternet"/>
          </w:rPr>
          <w:t xml:space="preserve">de consejos de </w:t>
        </w:r>
        <w:proofErr w:type="spellStart"/>
        <w:r>
          <w:rPr>
            <w:rStyle w:val="EnlacedeInternet"/>
          </w:rPr>
          <w:t>ggplot</w:t>
        </w:r>
        <w:proofErr w:type="spellEnd"/>
        <w:r>
          <w:rPr>
            <w:rStyle w:val="EnlacedeInternet"/>
          </w:rPr>
          <w:t xml:space="preserve"> </w:t>
        </w:r>
      </w:hyperlink>
      <w:r>
        <w:rPr>
          <w:color w:val="000000"/>
        </w:rPr>
        <w:t xml:space="preserve">proporciona más detalles sobre la edición de leyendas, y un enfoque alternativo utilizando las funciones </w:t>
      </w:r>
      <w:proofErr w:type="spellStart"/>
      <w:r>
        <w:rPr>
          <w:rStyle w:val="Heading1Char"/>
          <w:color w:val="000000"/>
        </w:rPr>
        <w:t>scales</w:t>
      </w:r>
      <w:proofErr w:type="spellEnd"/>
      <w:r>
        <w:rPr>
          <w:rStyle w:val="Heading1Char"/>
          <w:color w:val="000000"/>
        </w:rPr>
        <w:t>_()</w:t>
      </w:r>
      <w:r>
        <w:rPr>
          <w:color w:val="000000"/>
        </w:rPr>
        <w:t>.</w:t>
      </w:r>
    </w:p>
    <w:p w14:paraId="6623C92E" w14:textId="77777777" w:rsidR="004F2A5C" w:rsidRDefault="004F2A5C" w:rsidP="004F2A5C">
      <w:pPr>
        <w:pStyle w:val="Heading2"/>
        <w:spacing w:before="280" w:after="280"/>
        <w:rPr>
          <w:rFonts w:eastAsia="Times New Roman"/>
          <w:color w:val="000000"/>
        </w:rPr>
      </w:pPr>
      <w:bookmarkStart w:id="660" w:name="__RefHeading___Toc31883_2034561403"/>
      <w:bookmarkStart w:id="661" w:name="_Toc85903813"/>
      <w:bookmarkEnd w:id="660"/>
      <w:r>
        <w:rPr>
          <w:rFonts w:eastAsia="Times New Roman"/>
          <w:color w:val="000000"/>
        </w:rPr>
        <w:t>Temas</w:t>
      </w:r>
      <w:bookmarkEnd w:id="661"/>
    </w:p>
    <w:p w14:paraId="05E9DF94" w14:textId="7DDCD04C" w:rsidR="004F2A5C" w:rsidRDefault="004F2A5C" w:rsidP="004F2A5C">
      <w:pPr>
        <w:spacing w:before="280" w:after="280"/>
        <w:rPr>
          <w:color w:val="000000"/>
        </w:rPr>
      </w:pPr>
      <w:r>
        <w:rPr>
          <w:color w:val="000000"/>
        </w:rPr>
        <w:t xml:space="preserve">Una de las mejores partes de </w:t>
      </w:r>
      <w:r>
        <w:rPr>
          <w:rStyle w:val="Strong"/>
          <w:color w:val="000000"/>
        </w:rPr>
        <w:t xml:space="preserve">ggplot2 </w:t>
      </w:r>
      <w:r>
        <w:rPr>
          <w:color w:val="000000"/>
        </w:rPr>
        <w:t xml:space="preserve">es </w:t>
      </w:r>
      <w:del w:id="662" w:author="Ximena Tolosa" w:date="2021-10-25T00:44:00Z">
        <w:r w:rsidDel="008A63B9">
          <w:rPr>
            <w:color w:val="000000"/>
          </w:rPr>
          <w:delText>la cantidad</w:delText>
        </w:r>
      </w:del>
      <w:ins w:id="663" w:author="Ximena Tolosa" w:date="2021-10-25T00:44:00Z">
        <w:r w:rsidR="008A63B9">
          <w:rPr>
            <w:color w:val="000000"/>
          </w:rPr>
          <w:t>el nivel</w:t>
        </w:r>
      </w:ins>
      <w:r>
        <w:rPr>
          <w:color w:val="000000"/>
        </w:rPr>
        <w:t xml:space="preserve"> de control que tienes sobre el gráfico - ¡puedes definir </w:t>
      </w:r>
      <w:del w:id="664" w:author="Ximena Tolosa" w:date="2021-10-25T00:45:00Z">
        <w:r w:rsidDel="008A63B9">
          <w:rPr>
            <w:color w:val="000000"/>
          </w:rPr>
          <w:delText>cualquier cosa</w:delText>
        </w:r>
      </w:del>
      <w:ins w:id="665" w:author="Ximena Tolosa" w:date="2021-10-25T00:45:00Z">
        <w:r w:rsidR="008A63B9">
          <w:rPr>
            <w:color w:val="000000"/>
          </w:rPr>
          <w:t>lo que quieras</w:t>
        </w:r>
      </w:ins>
      <w:r>
        <w:rPr>
          <w:color w:val="000000"/>
        </w:rPr>
        <w:t xml:space="preserve">! Como se mencionó anteriormente, </w:t>
      </w:r>
      <w:ins w:id="666" w:author="Ximena Tolosa" w:date="2021-10-25T00:58:00Z">
        <w:r w:rsidR="00654096">
          <w:rPr>
            <w:color w:val="000000"/>
          </w:rPr>
          <w:t>los aspectos de</w:t>
        </w:r>
      </w:ins>
      <w:del w:id="667" w:author="Ximena Tolosa" w:date="2021-10-25T00:58:00Z">
        <w:r w:rsidDel="00654096">
          <w:rPr>
            <w:color w:val="000000"/>
          </w:rPr>
          <w:delText>el</w:delText>
        </w:r>
      </w:del>
      <w:r>
        <w:rPr>
          <w:color w:val="000000"/>
        </w:rPr>
        <w:t xml:space="preserve"> diseño del gráfico que </w:t>
      </w:r>
      <w:r>
        <w:rPr>
          <w:rStyle w:val="Destacado"/>
          <w:color w:val="000000"/>
        </w:rPr>
        <w:t xml:space="preserve">no está </w:t>
      </w:r>
      <w:r>
        <w:rPr>
          <w:color w:val="000000"/>
        </w:rPr>
        <w:t>relacionado</w:t>
      </w:r>
      <w:ins w:id="668" w:author="Ximena Tolosa" w:date="2021-10-25T00:58:00Z">
        <w:r w:rsidR="00654096">
          <w:rPr>
            <w:color w:val="000000"/>
          </w:rPr>
          <w:t>s</w:t>
        </w:r>
      </w:ins>
      <w:r>
        <w:rPr>
          <w:color w:val="000000"/>
        </w:rPr>
        <w:t xml:space="preserve"> con las formas/geometrías de los datos se ajustan dentro de la función </w:t>
      </w:r>
      <w:proofErr w:type="spellStart"/>
      <w:r>
        <w:rPr>
          <w:rStyle w:val="Heading1Char"/>
          <w:color w:val="000000"/>
        </w:rPr>
        <w:t>theme</w:t>
      </w:r>
      <w:proofErr w:type="spellEnd"/>
      <w:r>
        <w:rPr>
          <w:rStyle w:val="Heading1Char"/>
          <w:color w:val="000000"/>
        </w:rPr>
        <w:t>()</w:t>
      </w:r>
      <w:r>
        <w:rPr>
          <w:color w:val="000000"/>
        </w:rPr>
        <w:t xml:space="preserve">. Por ejemplo, el color de fondo del gráfico, la presencia/ausencia de líneas de cuadrícula, y la fuente/tamaño/color/alineación del texto (títulos, subtítulos, </w:t>
      </w:r>
      <w:del w:id="669" w:author="Ximena Tolosa" w:date="2021-10-25T00:59:00Z">
        <w:r w:rsidDel="00654096">
          <w:rPr>
            <w:color w:val="000000"/>
          </w:rPr>
          <w:delText>leyendas</w:delText>
        </w:r>
      </w:del>
      <w:ins w:id="670" w:author="Ximena Tolosa" w:date="2021-10-25T00:59:00Z">
        <w:r w:rsidR="00654096">
          <w:rPr>
            <w:color w:val="000000"/>
          </w:rPr>
          <w:t xml:space="preserve">pie de </w:t>
        </w:r>
        <w:proofErr w:type="spellStart"/>
        <w:r w:rsidR="00654096">
          <w:rPr>
            <w:color w:val="000000"/>
          </w:rPr>
          <w:t>grafico</w:t>
        </w:r>
      </w:ins>
      <w:proofErr w:type="spellEnd"/>
      <w:r>
        <w:rPr>
          <w:color w:val="000000"/>
        </w:rPr>
        <w:t>, texto de los ejes...). Estos ajustes pueden realizarse de dos maneras:</w:t>
      </w:r>
    </w:p>
    <w:p w14:paraId="7832D986" w14:textId="006FF1A7" w:rsidR="004F2A5C" w:rsidRDefault="004F2A5C" w:rsidP="00144256">
      <w:pPr>
        <w:numPr>
          <w:ilvl w:val="0"/>
          <w:numId w:val="16"/>
        </w:numPr>
        <w:spacing w:beforeAutospacing="1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Añad</w:t>
      </w:r>
      <w:ins w:id="671" w:author="Ximena Tolosa" w:date="2021-10-25T01:00:00Z">
        <w:r w:rsidR="00654096">
          <w:rPr>
            <w:rFonts w:eastAsia="Times New Roman"/>
            <w:color w:val="000000"/>
          </w:rPr>
          <w:t>iendo</w:t>
        </w:r>
      </w:ins>
      <w:del w:id="672" w:author="Ximena Tolosa" w:date="2021-10-25T01:00:00Z">
        <w:r w:rsidDel="00654096">
          <w:rPr>
            <w:rFonts w:eastAsia="Times New Roman"/>
            <w:color w:val="000000"/>
          </w:rPr>
          <w:delText>e</w:delText>
        </w:r>
      </w:del>
      <w:r>
        <w:rPr>
          <w:rFonts w:eastAsia="Times New Roman"/>
          <w:color w:val="000000"/>
        </w:rPr>
        <w:t xml:space="preserve"> una función </w:t>
      </w:r>
      <w:proofErr w:type="spellStart"/>
      <w:r>
        <w:rPr>
          <w:rStyle w:val="Heading1Char"/>
          <w:color w:val="000000"/>
        </w:rPr>
        <w:t>theme</w:t>
      </w:r>
      <w:proofErr w:type="spellEnd"/>
      <w:r>
        <w:rPr>
          <w:rStyle w:val="Heading1Char"/>
          <w:color w:val="000000"/>
        </w:rPr>
        <w:t xml:space="preserve">_() </w:t>
      </w:r>
      <w:hyperlink r:id="rId16">
        <w:r>
          <w:rPr>
            <w:rStyle w:val="Destacado"/>
            <w:rFonts w:eastAsia="Times New Roman"/>
            <w:color w:val="0000FF"/>
            <w:u w:val="single"/>
          </w:rPr>
          <w:t xml:space="preserve">completa </w:t>
        </w:r>
      </w:hyperlink>
      <w:r>
        <w:rPr>
          <w:rFonts w:eastAsia="Times New Roman"/>
          <w:color w:val="000000"/>
        </w:rPr>
        <w:t xml:space="preserve">para realizar ajustes de barrido </w:t>
      </w:r>
      <w:del w:id="673" w:author="Ximena Tolosa" w:date="2021-10-25T01:03:00Z">
        <w:r w:rsidDel="00654096">
          <w:rPr>
            <w:rFonts w:eastAsia="Times New Roman"/>
            <w:color w:val="000000"/>
          </w:rPr>
          <w:delText>-</w:delText>
        </w:r>
      </w:del>
      <w:ins w:id="674" w:author="Ximena Tolosa" w:date="2021-10-25T01:03:00Z">
        <w:r w:rsidR="00654096">
          <w:rPr>
            <w:rFonts w:eastAsia="Times New Roman"/>
            <w:color w:val="000000"/>
          </w:rPr>
          <w:t>–</w:t>
        </w:r>
      </w:ins>
      <w:r>
        <w:rPr>
          <w:rFonts w:eastAsia="Times New Roman"/>
          <w:color w:val="000000"/>
        </w:rPr>
        <w:t xml:space="preserve"> </w:t>
      </w:r>
      <w:ins w:id="675" w:author="Ximena Tolosa" w:date="2021-10-25T01:03:00Z">
        <w:r w:rsidR="00654096">
          <w:rPr>
            <w:rFonts w:eastAsia="Times New Roman"/>
            <w:color w:val="000000"/>
          </w:rPr>
          <w:t xml:space="preserve">estas funciones </w:t>
        </w:r>
      </w:ins>
      <w:ins w:id="676" w:author="Ximena Tolosa" w:date="2021-10-25T01:05:00Z">
        <w:r w:rsidR="00654096">
          <w:rPr>
            <w:rFonts w:eastAsia="Times New Roman"/>
            <w:color w:val="000000"/>
          </w:rPr>
          <w:t xml:space="preserve">de tema completo </w:t>
        </w:r>
      </w:ins>
      <w:r>
        <w:rPr>
          <w:rFonts w:eastAsia="Times New Roman"/>
          <w:color w:val="000000"/>
        </w:rPr>
        <w:t>incluye</w:t>
      </w:r>
      <w:ins w:id="677" w:author="Ximena Tolosa" w:date="2021-10-25T01:03:00Z">
        <w:r w:rsidR="00654096">
          <w:rPr>
            <w:rFonts w:eastAsia="Times New Roman"/>
            <w:color w:val="000000"/>
          </w:rPr>
          <w:t>n</w:t>
        </w:r>
      </w:ins>
      <w:r>
        <w:rPr>
          <w:rFonts w:eastAsia="Times New Roman"/>
          <w:color w:val="000000"/>
        </w:rPr>
        <w:t xml:space="preserve"> </w:t>
      </w:r>
      <w:proofErr w:type="spellStart"/>
      <w:r>
        <w:rPr>
          <w:rStyle w:val="Heading1Char"/>
          <w:color w:val="000000"/>
        </w:rPr>
        <w:t>theme_classic</w:t>
      </w:r>
      <w:proofErr w:type="spellEnd"/>
      <w:r>
        <w:rPr>
          <w:rStyle w:val="Heading1Char"/>
          <w:color w:val="000000"/>
        </w:rPr>
        <w:t>()</w:t>
      </w:r>
      <w:r>
        <w:rPr>
          <w:rFonts w:eastAsia="Times New Roman"/>
          <w:color w:val="000000"/>
        </w:rPr>
        <w:t xml:space="preserve">, </w:t>
      </w:r>
      <w:proofErr w:type="spellStart"/>
      <w:r>
        <w:rPr>
          <w:rStyle w:val="Heading1Char"/>
          <w:color w:val="000000"/>
        </w:rPr>
        <w:t>theme_minimal</w:t>
      </w:r>
      <w:proofErr w:type="spellEnd"/>
      <w:r>
        <w:rPr>
          <w:rStyle w:val="Heading1Char"/>
          <w:color w:val="000000"/>
        </w:rPr>
        <w:t>()</w:t>
      </w:r>
      <w:r>
        <w:rPr>
          <w:rFonts w:eastAsia="Times New Roman"/>
          <w:color w:val="000000"/>
        </w:rPr>
        <w:t xml:space="preserve">, </w:t>
      </w:r>
      <w:proofErr w:type="spellStart"/>
      <w:r>
        <w:rPr>
          <w:rStyle w:val="Heading1Char"/>
          <w:color w:val="000000"/>
        </w:rPr>
        <w:t>theme_dark</w:t>
      </w:r>
      <w:proofErr w:type="spellEnd"/>
      <w:r>
        <w:rPr>
          <w:rStyle w:val="Heading1Char"/>
          <w:color w:val="000000"/>
        </w:rPr>
        <w:t>()</w:t>
      </w:r>
      <w:r>
        <w:rPr>
          <w:rFonts w:eastAsia="Times New Roman"/>
          <w:color w:val="000000"/>
        </w:rPr>
        <w:t xml:space="preserve">, </w:t>
      </w:r>
      <w:proofErr w:type="spellStart"/>
      <w:r>
        <w:rPr>
          <w:rStyle w:val="Heading1Char"/>
          <w:color w:val="000000"/>
        </w:rPr>
        <w:t>theme_light</w:t>
      </w:r>
      <w:proofErr w:type="spellEnd"/>
      <w:r>
        <w:rPr>
          <w:rStyle w:val="Heading1Char"/>
          <w:color w:val="000000"/>
        </w:rPr>
        <w:t xml:space="preserve">() </w:t>
      </w:r>
      <w:proofErr w:type="spellStart"/>
      <w:r>
        <w:rPr>
          <w:rStyle w:val="Heading1Char"/>
          <w:color w:val="000000"/>
        </w:rPr>
        <w:t>theme_grey</w:t>
      </w:r>
      <w:proofErr w:type="spellEnd"/>
      <w:r>
        <w:rPr>
          <w:rStyle w:val="Heading1Char"/>
          <w:color w:val="000000"/>
        </w:rPr>
        <w:t>()</w:t>
      </w:r>
      <w:r>
        <w:rPr>
          <w:rFonts w:eastAsia="Times New Roman"/>
          <w:color w:val="000000"/>
        </w:rPr>
        <w:t xml:space="preserve">, </w:t>
      </w:r>
      <w:proofErr w:type="spellStart"/>
      <w:r>
        <w:rPr>
          <w:rStyle w:val="Heading1Char"/>
          <w:color w:val="000000"/>
        </w:rPr>
        <w:t>theme_bw</w:t>
      </w:r>
      <w:proofErr w:type="spellEnd"/>
      <w:r>
        <w:rPr>
          <w:rStyle w:val="Heading1Char"/>
          <w:color w:val="000000"/>
        </w:rPr>
        <w:t xml:space="preserve">() </w:t>
      </w:r>
      <w:r>
        <w:rPr>
          <w:rFonts w:eastAsia="Times New Roman"/>
          <w:color w:val="000000"/>
        </w:rPr>
        <w:t>entre otras</w:t>
      </w:r>
    </w:p>
    <w:p w14:paraId="51CFE2B0" w14:textId="5304C514" w:rsidR="004F2A5C" w:rsidRDefault="004F2A5C" w:rsidP="00144256">
      <w:pPr>
        <w:numPr>
          <w:ilvl w:val="0"/>
          <w:numId w:val="16"/>
        </w:numPr>
        <w:spacing w:afterAutospacing="1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Ajust</w:t>
      </w:r>
      <w:del w:id="678" w:author="Ximena Tolosa" w:date="2021-10-25T01:02:00Z">
        <w:r w:rsidDel="00654096">
          <w:rPr>
            <w:rFonts w:eastAsia="Times New Roman"/>
            <w:color w:val="000000"/>
          </w:rPr>
          <w:delText>e</w:delText>
        </w:r>
      </w:del>
      <w:ins w:id="679" w:author="Ximena Tolosa" w:date="2021-10-25T01:02:00Z">
        <w:r w:rsidR="00654096">
          <w:rPr>
            <w:rFonts w:eastAsia="Times New Roman"/>
            <w:color w:val="000000"/>
          </w:rPr>
          <w:t>ando</w:t>
        </w:r>
      </w:ins>
      <w:r>
        <w:rPr>
          <w:rFonts w:eastAsia="Times New Roman"/>
          <w:color w:val="000000"/>
        </w:rPr>
        <w:t xml:space="preserve"> cada pequeño aspecto de</w:t>
      </w:r>
      <w:ins w:id="680" w:author="Ximena Tolosa" w:date="2021-10-25T01:02:00Z">
        <w:r w:rsidR="00654096">
          <w:rPr>
            <w:rFonts w:eastAsia="Times New Roman"/>
            <w:color w:val="000000"/>
          </w:rPr>
          <w:t>l grafico</w:t>
        </w:r>
      </w:ins>
      <w:del w:id="681" w:author="Ximena Tolosa" w:date="2021-10-25T01:02:00Z">
        <w:r w:rsidDel="00654096">
          <w:rPr>
            <w:rFonts w:eastAsia="Times New Roman"/>
            <w:color w:val="000000"/>
          </w:rPr>
          <w:delText xml:space="preserve"> la trama </w:delText>
        </w:r>
      </w:del>
      <w:ins w:id="682" w:author="Ximena Tolosa" w:date="2021-10-25T01:04:00Z">
        <w:r w:rsidR="00654096">
          <w:rPr>
            <w:rFonts w:eastAsia="Times New Roman"/>
            <w:color w:val="000000"/>
          </w:rPr>
          <w:t xml:space="preserve"> </w:t>
        </w:r>
      </w:ins>
      <w:r>
        <w:rPr>
          <w:rFonts w:eastAsia="Times New Roman"/>
          <w:color w:val="000000"/>
        </w:rPr>
        <w:t xml:space="preserve">individualmente dentro de </w:t>
      </w:r>
      <w:proofErr w:type="spellStart"/>
      <w:r>
        <w:rPr>
          <w:rStyle w:val="Heading1Char"/>
          <w:color w:val="000000"/>
        </w:rPr>
        <w:t>theme</w:t>
      </w:r>
      <w:proofErr w:type="spellEnd"/>
      <w:r>
        <w:rPr>
          <w:rStyle w:val="Heading1Char"/>
          <w:color w:val="000000"/>
        </w:rPr>
        <w:t>()</w:t>
      </w:r>
    </w:p>
    <w:p w14:paraId="2F386144" w14:textId="77777777" w:rsidR="004F2A5C" w:rsidRDefault="004F2A5C" w:rsidP="004F2A5C">
      <w:pPr>
        <w:pStyle w:val="Heading3"/>
        <w:spacing w:before="280" w:after="280"/>
        <w:rPr>
          <w:rFonts w:eastAsia="Times New Roman"/>
          <w:color w:val="000000"/>
        </w:rPr>
      </w:pPr>
      <w:bookmarkStart w:id="683" w:name="__RefHeading___Toc33040_485595530"/>
      <w:bookmarkStart w:id="684" w:name="_Toc85903814"/>
      <w:bookmarkEnd w:id="683"/>
      <w:r>
        <w:rPr>
          <w:rFonts w:eastAsia="Times New Roman"/>
          <w:color w:val="000000"/>
        </w:rPr>
        <w:t>Temas completos</w:t>
      </w:r>
      <w:bookmarkEnd w:id="684"/>
    </w:p>
    <w:p w14:paraId="20F833B0" w14:textId="77777777" w:rsidR="004F2A5C" w:rsidRDefault="004F2A5C" w:rsidP="004F2A5C">
      <w:pPr>
        <w:spacing w:before="280" w:after="280"/>
        <w:rPr>
          <w:color w:val="000000"/>
        </w:rPr>
      </w:pPr>
      <w:r>
        <w:rPr>
          <w:color w:val="000000"/>
        </w:rPr>
        <w:t xml:space="preserve">Como son bastante sencillas, demostraremos las funciones del tema completo a continuación y no las describiremos más aquí. Ten en cuenta que cualquier </w:t>
      </w:r>
      <w:proofErr w:type="spellStart"/>
      <w:r>
        <w:rPr>
          <w:color w:val="000000"/>
        </w:rPr>
        <w:t>microajuste</w:t>
      </w:r>
      <w:proofErr w:type="spellEnd"/>
      <w:r>
        <w:rPr>
          <w:color w:val="000000"/>
        </w:rPr>
        <w:t xml:space="preserve"> con </w:t>
      </w:r>
      <w:proofErr w:type="spellStart"/>
      <w:r>
        <w:rPr>
          <w:rStyle w:val="Heading1Char"/>
          <w:color w:val="000000"/>
        </w:rPr>
        <w:t>theme</w:t>
      </w:r>
      <w:proofErr w:type="spellEnd"/>
      <w:r>
        <w:rPr>
          <w:rStyle w:val="Heading1Char"/>
          <w:color w:val="000000"/>
        </w:rPr>
        <w:t xml:space="preserve">() </w:t>
      </w:r>
      <w:r>
        <w:rPr>
          <w:color w:val="000000"/>
        </w:rPr>
        <w:t xml:space="preserve">debe hacerse </w:t>
      </w:r>
      <w:r>
        <w:rPr>
          <w:rStyle w:val="Destacado"/>
          <w:color w:val="000000"/>
        </w:rPr>
        <w:t xml:space="preserve">después de </w:t>
      </w:r>
      <w:r>
        <w:rPr>
          <w:color w:val="000000"/>
        </w:rPr>
        <w:t>utilizar un tema completo.</w:t>
      </w:r>
    </w:p>
    <w:p w14:paraId="6CE3B370" w14:textId="4BF02303" w:rsidR="004F2A5C" w:rsidRDefault="004F2A5C" w:rsidP="004F2A5C">
      <w:pPr>
        <w:spacing w:before="280" w:after="280"/>
        <w:rPr>
          <w:color w:val="000000"/>
        </w:rPr>
      </w:pPr>
      <w:proofErr w:type="spellStart"/>
      <w:r>
        <w:rPr>
          <w:color w:val="000000"/>
        </w:rPr>
        <w:t>Escríb</w:t>
      </w:r>
      <w:ins w:id="685" w:author="Ximena Tolosa" w:date="2021-10-25T01:05:00Z">
        <w:r w:rsidR="00D5259E">
          <w:rPr>
            <w:color w:val="000000"/>
          </w:rPr>
          <w:t>i</w:t>
        </w:r>
      </w:ins>
      <w:del w:id="686" w:author="Ximena Tolosa" w:date="2021-10-25T01:05:00Z">
        <w:r w:rsidDel="00D5259E">
          <w:rPr>
            <w:color w:val="000000"/>
          </w:rPr>
          <w:delText>a</w:delText>
        </w:r>
      </w:del>
      <w:r>
        <w:rPr>
          <w:color w:val="000000"/>
        </w:rPr>
        <w:t>los</w:t>
      </w:r>
      <w:proofErr w:type="spellEnd"/>
      <w:r>
        <w:rPr>
          <w:color w:val="000000"/>
        </w:rPr>
        <w:t xml:space="preserve"> con paréntesis vacíos.</w:t>
      </w:r>
    </w:p>
    <w:p w14:paraId="7667BAFB" w14:textId="77777777" w:rsidR="004F2A5C" w:rsidRDefault="004F2A5C" w:rsidP="004F2A5C">
      <w:pPr>
        <w:pStyle w:val="Heading3"/>
        <w:spacing w:before="280" w:after="280"/>
        <w:rPr>
          <w:rFonts w:eastAsia="Times New Roman"/>
          <w:color w:val="000000"/>
        </w:rPr>
      </w:pPr>
      <w:bookmarkStart w:id="687" w:name="__RefHeading___Toc33042_485595530"/>
      <w:bookmarkStart w:id="688" w:name="_Toc85903815"/>
      <w:bookmarkEnd w:id="687"/>
      <w:r>
        <w:rPr>
          <w:rFonts w:eastAsia="Times New Roman"/>
          <w:color w:val="000000"/>
        </w:rPr>
        <w:t>Modificar el tema</w:t>
      </w:r>
      <w:bookmarkEnd w:id="688"/>
    </w:p>
    <w:p w14:paraId="047D3396" w14:textId="1FD803D1" w:rsidR="004F2A5C" w:rsidRDefault="004F2A5C" w:rsidP="004F2A5C">
      <w:pPr>
        <w:spacing w:before="280" w:after="280"/>
        <w:rPr>
          <w:color w:val="000000"/>
        </w:rPr>
      </w:pPr>
      <w:r>
        <w:rPr>
          <w:color w:val="000000"/>
        </w:rPr>
        <w:t xml:space="preserve">La función </w:t>
      </w:r>
      <w:proofErr w:type="spellStart"/>
      <w:r>
        <w:rPr>
          <w:rStyle w:val="Heading1Char"/>
          <w:color w:val="000000"/>
        </w:rPr>
        <w:t>theme</w:t>
      </w:r>
      <w:proofErr w:type="spellEnd"/>
      <w:r>
        <w:rPr>
          <w:rStyle w:val="Heading1Char"/>
          <w:color w:val="000000"/>
        </w:rPr>
        <w:t xml:space="preserve">() </w:t>
      </w:r>
      <w:r>
        <w:rPr>
          <w:color w:val="000000"/>
        </w:rPr>
        <w:t xml:space="preserve">puede tomar un gran número de argumentos, cada uno de los cuales edita un aspecto </w:t>
      </w:r>
      <w:del w:id="689" w:author="Ximena Tolosa" w:date="2021-10-25T01:06:00Z">
        <w:r w:rsidDel="00D5259E">
          <w:rPr>
            <w:color w:val="000000"/>
          </w:rPr>
          <w:delText xml:space="preserve">muy </w:delText>
        </w:r>
      </w:del>
      <w:r>
        <w:rPr>
          <w:color w:val="000000"/>
        </w:rPr>
        <w:t xml:space="preserve">específico del gráfico. No hay manera de que podamos cubrir todos los argumentos, pero describiremos el patrón general para ellos y </w:t>
      </w:r>
      <w:ins w:id="690" w:author="Ximena Tolosa" w:date="2021-10-25T01:06:00Z">
        <w:r w:rsidR="00D5259E">
          <w:rPr>
            <w:color w:val="000000"/>
          </w:rPr>
          <w:t>t</w:t>
        </w:r>
      </w:ins>
      <w:del w:id="691" w:author="Ximena Tolosa" w:date="2021-10-25T01:06:00Z">
        <w:r w:rsidDel="00D5259E">
          <w:rPr>
            <w:color w:val="000000"/>
          </w:rPr>
          <w:delText>l</w:delText>
        </w:r>
      </w:del>
      <w:r>
        <w:rPr>
          <w:color w:val="000000"/>
        </w:rPr>
        <w:t>e mostraremos cómo encontrar el nombre del argumento que necesita</w:t>
      </w:r>
      <w:ins w:id="692" w:author="Ximena Tolosa" w:date="2021-10-25T01:06:00Z">
        <w:r w:rsidR="00D5259E">
          <w:rPr>
            <w:color w:val="000000"/>
          </w:rPr>
          <w:t>s</w:t>
        </w:r>
      </w:ins>
      <w:r>
        <w:rPr>
          <w:color w:val="000000"/>
        </w:rPr>
        <w:t>. La sintaxis básica es esta:</w:t>
      </w:r>
    </w:p>
    <w:p w14:paraId="5230B378" w14:textId="5C20035E" w:rsidR="004F2A5C" w:rsidRDefault="004F2A5C" w:rsidP="00144256">
      <w:pPr>
        <w:numPr>
          <w:ilvl w:val="0"/>
          <w:numId w:val="17"/>
        </w:numPr>
        <w:spacing w:beforeAutospacing="1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lastRenderedPageBreak/>
        <w:t xml:space="preserve">Dentro de </w:t>
      </w:r>
      <w:proofErr w:type="spellStart"/>
      <w:r>
        <w:rPr>
          <w:rStyle w:val="Heading1Char"/>
          <w:color w:val="000000"/>
        </w:rPr>
        <w:t>theme</w:t>
      </w:r>
      <w:proofErr w:type="spellEnd"/>
      <w:r>
        <w:rPr>
          <w:rStyle w:val="Heading1Char"/>
          <w:color w:val="000000"/>
        </w:rPr>
        <w:t xml:space="preserve">() </w:t>
      </w:r>
      <w:r>
        <w:rPr>
          <w:rFonts w:eastAsia="Times New Roman"/>
          <w:color w:val="000000"/>
        </w:rPr>
        <w:t>escribe el nombre del argumento del elemento de l</w:t>
      </w:r>
      <w:ins w:id="693" w:author="Ximena Tolosa" w:date="2021-10-25T01:06:00Z">
        <w:r w:rsidR="00D5259E">
          <w:rPr>
            <w:rFonts w:eastAsia="Times New Roman"/>
            <w:color w:val="000000"/>
          </w:rPr>
          <w:t xml:space="preserve"> </w:t>
        </w:r>
      </w:ins>
      <w:del w:id="694" w:author="Ximena Tolosa" w:date="2021-10-25T01:06:00Z">
        <w:r w:rsidDel="00D5259E">
          <w:rPr>
            <w:rFonts w:eastAsia="Times New Roman"/>
            <w:color w:val="000000"/>
          </w:rPr>
          <w:delText>a trama que</w:delText>
        </w:r>
      </w:del>
      <w:ins w:id="695" w:author="Ximena Tolosa" w:date="2021-10-25T01:06:00Z">
        <w:r w:rsidR="00D5259E">
          <w:rPr>
            <w:rFonts w:eastAsia="Times New Roman"/>
            <w:color w:val="000000"/>
          </w:rPr>
          <w:t>grafico que</w:t>
        </w:r>
      </w:ins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qu</w:t>
      </w:r>
      <w:del w:id="696" w:author="Ximena Tolosa" w:date="2021-10-25T01:06:00Z">
        <w:r w:rsidDel="00D5259E">
          <w:rPr>
            <w:rFonts w:eastAsia="Times New Roman"/>
            <w:color w:val="000000"/>
          </w:rPr>
          <w:delText>i</w:delText>
        </w:r>
      </w:del>
      <w:r>
        <w:rPr>
          <w:rFonts w:eastAsia="Times New Roman"/>
          <w:color w:val="000000"/>
        </w:rPr>
        <w:t>eres</w:t>
      </w:r>
      <w:proofErr w:type="spellEnd"/>
      <w:r>
        <w:rPr>
          <w:rFonts w:eastAsia="Times New Roman"/>
          <w:color w:val="000000"/>
        </w:rPr>
        <w:t xml:space="preserve"> editar, como </w:t>
      </w:r>
      <w:proofErr w:type="spellStart"/>
      <w:r>
        <w:rPr>
          <w:rStyle w:val="Heading1Char"/>
          <w:color w:val="000000"/>
        </w:rPr>
        <w:t>plot.title</w:t>
      </w:r>
      <w:proofErr w:type="spellEnd"/>
      <w:r>
        <w:rPr>
          <w:rStyle w:val="Heading1Char"/>
          <w:color w:val="000000"/>
        </w:rPr>
        <w:t xml:space="preserve"> =</w:t>
      </w:r>
    </w:p>
    <w:p w14:paraId="3161E25A" w14:textId="77777777" w:rsidR="004F2A5C" w:rsidRDefault="004F2A5C" w:rsidP="00144256">
      <w:pPr>
        <w:numPr>
          <w:ilvl w:val="0"/>
          <w:numId w:val="17"/>
        </w:numPr>
        <w:spacing w:afterAutospacing="1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Proporciona</w:t>
      </w:r>
      <w:del w:id="697" w:author="Ximena Tolosa" w:date="2021-10-25T01:07:00Z">
        <w:r w:rsidDel="00D5259E">
          <w:rPr>
            <w:rFonts w:eastAsia="Times New Roman"/>
            <w:color w:val="000000"/>
          </w:rPr>
          <w:delText>r</w:delText>
        </w:r>
      </w:del>
      <w:r>
        <w:rPr>
          <w:rFonts w:eastAsia="Times New Roman"/>
          <w:color w:val="000000"/>
        </w:rPr>
        <w:t xml:space="preserve"> una función </w:t>
      </w:r>
      <w:proofErr w:type="spellStart"/>
      <w:r>
        <w:rPr>
          <w:rStyle w:val="Heading1Char"/>
          <w:color w:val="000000"/>
        </w:rPr>
        <w:t>element</w:t>
      </w:r>
      <w:proofErr w:type="spellEnd"/>
      <w:r>
        <w:rPr>
          <w:rStyle w:val="Heading1Char"/>
          <w:color w:val="000000"/>
        </w:rPr>
        <w:t xml:space="preserve">_() </w:t>
      </w:r>
      <w:r>
        <w:rPr>
          <w:rFonts w:eastAsia="Times New Roman"/>
          <w:color w:val="000000"/>
        </w:rPr>
        <w:t>al argumento</w:t>
      </w:r>
    </w:p>
    <w:p w14:paraId="133575C8" w14:textId="0B9A8B73" w:rsidR="004F2A5C" w:rsidRDefault="004F2A5C" w:rsidP="00144256">
      <w:pPr>
        <w:numPr>
          <w:ilvl w:val="0"/>
          <w:numId w:val="18"/>
        </w:numPr>
        <w:spacing w:beforeAutospacing="1" w:afterAutospacing="1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Lo más habitual es utilizar </w:t>
      </w:r>
      <w:proofErr w:type="spellStart"/>
      <w:r>
        <w:rPr>
          <w:rStyle w:val="Heading1Char"/>
          <w:color w:val="000000"/>
        </w:rPr>
        <w:t>element_text</w:t>
      </w:r>
      <w:proofErr w:type="spellEnd"/>
      <w:r>
        <w:rPr>
          <w:rStyle w:val="Heading1Char"/>
          <w:color w:val="000000"/>
        </w:rPr>
        <w:t>()</w:t>
      </w:r>
      <w:r>
        <w:rPr>
          <w:rFonts w:eastAsia="Times New Roman"/>
          <w:color w:val="000000"/>
        </w:rPr>
        <w:t xml:space="preserve">, pero también </w:t>
      </w:r>
      <w:proofErr w:type="spellStart"/>
      <w:r>
        <w:rPr>
          <w:rStyle w:val="Heading1Char"/>
          <w:color w:val="000000"/>
        </w:rPr>
        <w:t>element_rect</w:t>
      </w:r>
      <w:proofErr w:type="spellEnd"/>
      <w:r>
        <w:rPr>
          <w:rStyle w:val="Heading1Char"/>
          <w:color w:val="000000"/>
        </w:rPr>
        <w:t xml:space="preserve">() </w:t>
      </w:r>
      <w:r>
        <w:rPr>
          <w:rFonts w:eastAsia="Times New Roman"/>
          <w:color w:val="000000"/>
        </w:rPr>
        <w:t xml:space="preserve">para los colores de fondo del lienzo, o </w:t>
      </w:r>
      <w:proofErr w:type="spellStart"/>
      <w:r>
        <w:rPr>
          <w:rStyle w:val="Heading1Char"/>
          <w:color w:val="000000"/>
        </w:rPr>
        <w:t>element_blank</w:t>
      </w:r>
      <w:proofErr w:type="spellEnd"/>
      <w:r>
        <w:rPr>
          <w:rStyle w:val="Heading1Char"/>
          <w:color w:val="000000"/>
        </w:rPr>
        <w:t xml:space="preserve">() </w:t>
      </w:r>
      <w:r>
        <w:rPr>
          <w:rFonts w:eastAsia="Times New Roman"/>
          <w:color w:val="000000"/>
        </w:rPr>
        <w:t>para eliminar los elementos de</w:t>
      </w:r>
      <w:ins w:id="698" w:author="Ximena Tolosa" w:date="2021-10-25T01:08:00Z">
        <w:r w:rsidR="00D5259E">
          <w:rPr>
            <w:rFonts w:eastAsia="Times New Roman"/>
            <w:color w:val="000000"/>
          </w:rPr>
          <w:t>l grafico</w:t>
        </w:r>
      </w:ins>
      <w:del w:id="699" w:author="Ximena Tolosa" w:date="2021-10-25T01:08:00Z">
        <w:r w:rsidDel="00D5259E">
          <w:rPr>
            <w:rFonts w:eastAsia="Times New Roman"/>
            <w:color w:val="000000"/>
          </w:rPr>
          <w:delText xml:space="preserve"> la trama</w:delText>
        </w:r>
      </w:del>
    </w:p>
    <w:p w14:paraId="04F44064" w14:textId="19CDB105" w:rsidR="004F2A5C" w:rsidRDefault="004F2A5C" w:rsidP="00144256">
      <w:pPr>
        <w:numPr>
          <w:ilvl w:val="0"/>
          <w:numId w:val="19"/>
        </w:numPr>
        <w:spacing w:beforeAutospacing="1" w:afterAutospacing="1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Dentro de la función </w:t>
      </w:r>
      <w:proofErr w:type="spellStart"/>
      <w:r>
        <w:rPr>
          <w:rStyle w:val="Heading1Char"/>
          <w:color w:val="000000"/>
        </w:rPr>
        <w:t>element</w:t>
      </w:r>
      <w:proofErr w:type="spellEnd"/>
      <w:r>
        <w:rPr>
          <w:rStyle w:val="Heading1Char"/>
          <w:color w:val="000000"/>
        </w:rPr>
        <w:t>_()</w:t>
      </w:r>
      <w:r>
        <w:rPr>
          <w:rFonts w:eastAsia="Times New Roman"/>
          <w:color w:val="000000"/>
        </w:rPr>
        <w:t xml:space="preserve">, </w:t>
      </w:r>
      <w:proofErr w:type="spellStart"/>
      <w:r>
        <w:rPr>
          <w:rFonts w:eastAsia="Times New Roman"/>
          <w:color w:val="000000"/>
        </w:rPr>
        <w:t>escrib</w:t>
      </w:r>
      <w:ins w:id="700" w:author="Ximena Tolosa" w:date="2021-10-25T01:08:00Z">
        <w:r w:rsidR="00D5259E">
          <w:rPr>
            <w:rFonts w:eastAsia="Times New Roman"/>
            <w:color w:val="000000"/>
          </w:rPr>
          <w:t>i</w:t>
        </w:r>
      </w:ins>
      <w:proofErr w:type="spellEnd"/>
      <w:del w:id="701" w:author="Ximena Tolosa" w:date="2021-10-25T01:08:00Z">
        <w:r w:rsidDel="00D5259E">
          <w:rPr>
            <w:rFonts w:eastAsia="Times New Roman"/>
            <w:color w:val="000000"/>
          </w:rPr>
          <w:delText>a</w:delText>
        </w:r>
      </w:del>
      <w:r>
        <w:rPr>
          <w:rFonts w:eastAsia="Times New Roman"/>
          <w:color w:val="000000"/>
        </w:rPr>
        <w:t xml:space="preserve"> las asignaciones de argumentos para realizar los ajustes finos que desee</w:t>
      </w:r>
      <w:ins w:id="702" w:author="Ximena Tolosa" w:date="2021-10-25T01:08:00Z">
        <w:r w:rsidR="00D5259E">
          <w:rPr>
            <w:rFonts w:eastAsia="Times New Roman"/>
            <w:color w:val="000000"/>
          </w:rPr>
          <w:t>s</w:t>
        </w:r>
      </w:ins>
    </w:p>
    <w:p w14:paraId="295701CA" w14:textId="008B98A9" w:rsidR="004F2A5C" w:rsidRDefault="004F2A5C" w:rsidP="004F2A5C">
      <w:pPr>
        <w:spacing w:before="280" w:after="280"/>
        <w:rPr>
          <w:color w:val="000000"/>
        </w:rPr>
      </w:pPr>
      <w:r>
        <w:rPr>
          <w:color w:val="000000"/>
        </w:rPr>
        <w:t xml:space="preserve">Esa descripción </w:t>
      </w:r>
      <w:del w:id="703" w:author="Ximena Tolosa" w:date="2021-10-25T01:08:00Z">
        <w:r w:rsidDel="00661695">
          <w:rPr>
            <w:color w:val="000000"/>
          </w:rPr>
          <w:delText xml:space="preserve">era </w:delText>
        </w:r>
      </w:del>
      <w:ins w:id="704" w:author="Ximena Tolosa" w:date="2021-10-25T01:08:00Z">
        <w:r w:rsidR="00661695">
          <w:rPr>
            <w:color w:val="000000"/>
          </w:rPr>
          <w:t xml:space="preserve">es </w:t>
        </w:r>
      </w:ins>
      <w:r>
        <w:rPr>
          <w:color w:val="000000"/>
        </w:rPr>
        <w:t>bastante abstracta, así que aquí hay algunos ejemplos.</w:t>
      </w:r>
    </w:p>
    <w:p w14:paraId="09EC6479" w14:textId="092115BF" w:rsidR="004F2A5C" w:rsidRDefault="004F2A5C" w:rsidP="004F2A5C">
      <w:pPr>
        <w:spacing w:before="280" w:after="280"/>
        <w:rPr>
          <w:color w:val="000000"/>
        </w:rPr>
      </w:pPr>
      <w:r>
        <w:rPr>
          <w:color w:val="000000"/>
        </w:rPr>
        <w:t xml:space="preserve">El siguiente gráfico parece </w:t>
      </w:r>
      <w:del w:id="705" w:author="Ximena Tolosa" w:date="2021-10-25T01:09:00Z">
        <w:r w:rsidDel="00661695">
          <w:rPr>
            <w:color w:val="000000"/>
          </w:rPr>
          <w:delText xml:space="preserve">bastante </w:delText>
        </w:r>
      </w:del>
      <w:r>
        <w:rPr>
          <w:color w:val="000000"/>
        </w:rPr>
        <w:t>tonto, pero sirve para mostrar</w:t>
      </w:r>
      <w:ins w:id="706" w:author="Ximena Tolosa" w:date="2021-10-25T01:09:00Z">
        <w:r w:rsidR="00661695">
          <w:rPr>
            <w:color w:val="000000"/>
          </w:rPr>
          <w:t>t</w:t>
        </w:r>
      </w:ins>
      <w:del w:id="707" w:author="Ximena Tolosa" w:date="2021-10-25T01:09:00Z">
        <w:r w:rsidDel="00661695">
          <w:rPr>
            <w:color w:val="000000"/>
          </w:rPr>
          <w:delText>l</w:delText>
        </w:r>
      </w:del>
      <w:r>
        <w:rPr>
          <w:color w:val="000000"/>
        </w:rPr>
        <w:t xml:space="preserve">e una variedad de formas en las que </w:t>
      </w:r>
      <w:del w:id="708" w:author="Ximena Tolosa" w:date="2021-10-25T01:09:00Z">
        <w:r w:rsidDel="00661695">
          <w:rPr>
            <w:color w:val="000000"/>
          </w:rPr>
          <w:delText xml:space="preserve">puede </w:delText>
        </w:r>
      </w:del>
      <w:ins w:id="709" w:author="Ximena Tolosa" w:date="2021-10-25T01:09:00Z">
        <w:r w:rsidR="00661695">
          <w:rPr>
            <w:color w:val="000000"/>
          </w:rPr>
          <w:t xml:space="preserve">podes </w:t>
        </w:r>
      </w:ins>
      <w:r>
        <w:rPr>
          <w:color w:val="000000"/>
        </w:rPr>
        <w:t>ajustar su gráfico.</w:t>
      </w:r>
    </w:p>
    <w:p w14:paraId="4CD73160" w14:textId="77777777" w:rsidR="004F2A5C" w:rsidRDefault="004F2A5C" w:rsidP="00144256">
      <w:pPr>
        <w:numPr>
          <w:ilvl w:val="0"/>
          <w:numId w:val="20"/>
        </w:numPr>
        <w:spacing w:beforeAutospacing="1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Comenzamos con el gráfico </w:t>
      </w:r>
      <w:proofErr w:type="spellStart"/>
      <w:r>
        <w:rPr>
          <w:rStyle w:val="Heading1Char"/>
          <w:color w:val="000000"/>
        </w:rPr>
        <w:t>age_by_wt</w:t>
      </w:r>
      <w:proofErr w:type="spellEnd"/>
      <w:r>
        <w:rPr>
          <w:rStyle w:val="Heading1Char"/>
          <w:color w:val="000000"/>
        </w:rPr>
        <w:t xml:space="preserve"> </w:t>
      </w:r>
      <w:r>
        <w:rPr>
          <w:rFonts w:eastAsia="Times New Roman"/>
          <w:color w:val="000000"/>
        </w:rPr>
        <w:t xml:space="preserve">definido anteriormente y añadimos </w:t>
      </w:r>
      <w:proofErr w:type="spellStart"/>
      <w:r>
        <w:rPr>
          <w:rStyle w:val="Heading1Char"/>
          <w:color w:val="000000"/>
        </w:rPr>
        <w:t>theme_classic</w:t>
      </w:r>
      <w:proofErr w:type="spellEnd"/>
      <w:r>
        <w:rPr>
          <w:rStyle w:val="Heading1Char"/>
          <w:color w:val="000000"/>
        </w:rPr>
        <w:t>()</w:t>
      </w:r>
    </w:p>
    <w:p w14:paraId="768E0B49" w14:textId="6D72213A" w:rsidR="004F2A5C" w:rsidRDefault="004F2A5C" w:rsidP="00144256">
      <w:pPr>
        <w:numPr>
          <w:ilvl w:val="0"/>
          <w:numId w:val="20"/>
        </w:numPr>
        <w:spacing w:afterAutospacing="1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Para realizar ajustes más finos, añadimos </w:t>
      </w:r>
      <w:proofErr w:type="spellStart"/>
      <w:r>
        <w:rPr>
          <w:rStyle w:val="Heading1Char"/>
          <w:color w:val="000000"/>
        </w:rPr>
        <w:t>theme</w:t>
      </w:r>
      <w:proofErr w:type="spellEnd"/>
      <w:r>
        <w:rPr>
          <w:rStyle w:val="Heading1Char"/>
          <w:color w:val="000000"/>
        </w:rPr>
        <w:t xml:space="preserve">() </w:t>
      </w:r>
      <w:r>
        <w:rPr>
          <w:rFonts w:eastAsia="Times New Roman"/>
          <w:color w:val="000000"/>
        </w:rPr>
        <w:t>e incluimos un argumento por cada elemento de</w:t>
      </w:r>
      <w:ins w:id="710" w:author="Ximena Tolosa" w:date="2021-10-25T01:13:00Z">
        <w:r w:rsidR="00661695">
          <w:rPr>
            <w:rFonts w:eastAsia="Times New Roman"/>
            <w:color w:val="000000"/>
          </w:rPr>
          <w:t>l grafico que queremos</w:t>
        </w:r>
      </w:ins>
      <w:del w:id="711" w:author="Ximena Tolosa" w:date="2021-10-25T01:13:00Z">
        <w:r w:rsidDel="00661695">
          <w:rPr>
            <w:rFonts w:eastAsia="Times New Roman"/>
            <w:color w:val="000000"/>
          </w:rPr>
          <w:delText xml:space="preserve"> la trama </w:delText>
        </w:r>
      </w:del>
      <w:del w:id="712" w:author="Ximena Tolosa" w:date="2021-10-25T01:16:00Z">
        <w:r w:rsidDel="001822BA">
          <w:rPr>
            <w:rFonts w:eastAsia="Times New Roman"/>
            <w:color w:val="000000"/>
          </w:rPr>
          <w:delText>a</w:delText>
        </w:r>
      </w:del>
      <w:r>
        <w:rPr>
          <w:rFonts w:eastAsia="Times New Roman"/>
          <w:color w:val="000000"/>
        </w:rPr>
        <w:t xml:space="preserve"> ajustar</w:t>
      </w:r>
    </w:p>
    <w:p w14:paraId="4253E070" w14:textId="46E7A4AD" w:rsidR="004F2A5C" w:rsidRDefault="004F2A5C" w:rsidP="004F2A5C">
      <w:pPr>
        <w:spacing w:before="280" w:after="280"/>
        <w:rPr>
          <w:color w:val="000000"/>
        </w:rPr>
      </w:pPr>
      <w:r>
        <w:rPr>
          <w:color w:val="000000"/>
        </w:rPr>
        <w:t xml:space="preserve">Puedes ser </w:t>
      </w:r>
      <w:del w:id="713" w:author="Ximena Tolosa" w:date="2021-10-25T01:21:00Z">
        <w:r w:rsidDel="001822BA">
          <w:rPr>
            <w:color w:val="000000"/>
          </w:rPr>
          <w:delText xml:space="preserve">bueno </w:delText>
        </w:r>
      </w:del>
      <w:proofErr w:type="spellStart"/>
      <w:ins w:id="714" w:author="Ximena Tolosa" w:date="2021-10-25T01:21:00Z">
        <w:r w:rsidR="001822BA">
          <w:rPr>
            <w:color w:val="000000"/>
          </w:rPr>
          <w:t>util</w:t>
        </w:r>
        <w:proofErr w:type="spellEnd"/>
        <w:r w:rsidR="001822BA">
          <w:rPr>
            <w:color w:val="000000"/>
          </w:rPr>
          <w:t xml:space="preserve"> </w:t>
        </w:r>
      </w:ins>
      <w:r>
        <w:rPr>
          <w:color w:val="000000"/>
        </w:rPr>
        <w:t xml:space="preserve">organizar los argumentos en secciones lógicas. A continuación se describen algunos </w:t>
      </w:r>
      <w:del w:id="715" w:author="Ximena Tolosa" w:date="2021-10-25T01:22:00Z">
        <w:r w:rsidDel="001822BA">
          <w:rPr>
            <w:color w:val="000000"/>
          </w:rPr>
          <w:delText>de los</w:delText>
        </w:r>
      </w:del>
      <w:ins w:id="716" w:author="Ximena Tolosa" w:date="2021-10-25T01:29:00Z">
        <w:r w:rsidR="005F4F18">
          <w:rPr>
            <w:color w:val="000000"/>
          </w:rPr>
          <w:t>argumentos</w:t>
        </w:r>
      </w:ins>
      <w:r>
        <w:rPr>
          <w:color w:val="000000"/>
        </w:rPr>
        <w:t xml:space="preserve"> utilizados:</w:t>
      </w:r>
    </w:p>
    <w:p w14:paraId="26D5F857" w14:textId="7CF32B78" w:rsidR="004F2A5C" w:rsidRDefault="004F2A5C" w:rsidP="00144256">
      <w:pPr>
        <w:numPr>
          <w:ilvl w:val="0"/>
          <w:numId w:val="21"/>
        </w:numPr>
        <w:spacing w:beforeAutospacing="1"/>
        <w:rPr>
          <w:rFonts w:eastAsia="Times New Roman"/>
          <w:color w:val="000000"/>
        </w:rPr>
      </w:pPr>
      <w:proofErr w:type="spellStart"/>
      <w:r>
        <w:rPr>
          <w:rStyle w:val="Heading1Char"/>
          <w:color w:val="000000"/>
        </w:rPr>
        <w:t>legend.position</w:t>
      </w:r>
      <w:proofErr w:type="spellEnd"/>
      <w:r>
        <w:rPr>
          <w:rStyle w:val="Heading1Char"/>
          <w:color w:val="000000"/>
        </w:rPr>
        <w:t xml:space="preserve"> = </w:t>
      </w:r>
      <w:r>
        <w:rPr>
          <w:rFonts w:eastAsia="Times New Roman"/>
          <w:color w:val="000000"/>
        </w:rPr>
        <w:t xml:space="preserve">es </w:t>
      </w:r>
      <w:ins w:id="717" w:author="Ximena Tolosa" w:date="2021-10-25T01:23:00Z">
        <w:r w:rsidR="001822BA">
          <w:rPr>
            <w:rFonts w:eastAsia="Times New Roman"/>
            <w:color w:val="000000"/>
          </w:rPr>
          <w:t xml:space="preserve">el </w:t>
        </w:r>
      </w:ins>
      <w:r>
        <w:rPr>
          <w:rFonts w:eastAsia="Times New Roman"/>
          <w:color w:val="000000"/>
        </w:rPr>
        <w:t xml:space="preserve">único </w:t>
      </w:r>
      <w:del w:id="718" w:author="Ximena Tolosa" w:date="2021-10-25T01:23:00Z">
        <w:r w:rsidDel="001822BA">
          <w:rPr>
            <w:rFonts w:eastAsia="Times New Roman"/>
            <w:color w:val="000000"/>
          </w:rPr>
          <w:delText>en el sentido de</w:delText>
        </w:r>
      </w:del>
      <w:ins w:id="719" w:author="Ximena Tolosa" w:date="2021-10-25T01:23:00Z">
        <w:r w:rsidR="001822BA">
          <w:rPr>
            <w:rFonts w:eastAsia="Times New Roman"/>
            <w:color w:val="000000"/>
          </w:rPr>
          <w:t>argumento</w:t>
        </w:r>
      </w:ins>
      <w:r>
        <w:rPr>
          <w:rFonts w:eastAsia="Times New Roman"/>
          <w:color w:val="000000"/>
        </w:rPr>
        <w:t xml:space="preserve"> que acepta valores simples como "abajo", "arriba", "izquierda" y "</w:t>
      </w:r>
      <w:proofErr w:type="spellStart"/>
      <w:r>
        <w:rPr>
          <w:rFonts w:eastAsia="Times New Roman"/>
          <w:color w:val="000000"/>
        </w:rPr>
        <w:t>derecha".</w:t>
      </w:r>
      <w:del w:id="720" w:author="Ximena Tolosa" w:date="2021-10-25T01:25:00Z">
        <w:r w:rsidDel="001822BA">
          <w:rPr>
            <w:rFonts w:eastAsia="Times New Roman"/>
            <w:color w:val="000000"/>
          </w:rPr>
          <w:delText xml:space="preserve"> Pero, p</w:delText>
        </w:r>
      </w:del>
      <w:ins w:id="721" w:author="Ximena Tolosa" w:date="2021-10-25T01:25:00Z">
        <w:r w:rsidR="001822BA">
          <w:rPr>
            <w:rFonts w:eastAsia="Times New Roman"/>
            <w:color w:val="000000"/>
          </w:rPr>
          <w:t>P</w:t>
        </w:r>
      </w:ins>
      <w:r>
        <w:rPr>
          <w:rFonts w:eastAsia="Times New Roman"/>
          <w:color w:val="000000"/>
        </w:rPr>
        <w:t>or</w:t>
      </w:r>
      <w:proofErr w:type="spellEnd"/>
      <w:r>
        <w:rPr>
          <w:rFonts w:eastAsia="Times New Roman"/>
          <w:color w:val="000000"/>
        </w:rPr>
        <w:t xml:space="preserve"> lo general, los argumentos relacionados con el texto requieren que se coloquen los detalles </w:t>
      </w:r>
      <w:r>
        <w:rPr>
          <w:rStyle w:val="Destacado"/>
          <w:rFonts w:eastAsia="Times New Roman"/>
          <w:color w:val="000000"/>
        </w:rPr>
        <w:t xml:space="preserve">dentro de </w:t>
      </w:r>
      <w:proofErr w:type="spellStart"/>
      <w:r>
        <w:rPr>
          <w:rStyle w:val="Heading1Char"/>
          <w:color w:val="000000"/>
        </w:rPr>
        <w:t>element_text</w:t>
      </w:r>
      <w:proofErr w:type="spellEnd"/>
      <w:r>
        <w:rPr>
          <w:rStyle w:val="Heading1Char"/>
          <w:color w:val="000000"/>
        </w:rPr>
        <w:t>()</w:t>
      </w:r>
      <w:r>
        <w:rPr>
          <w:rFonts w:eastAsia="Times New Roman"/>
          <w:color w:val="000000"/>
        </w:rPr>
        <w:t>.</w:t>
      </w:r>
    </w:p>
    <w:p w14:paraId="79A4D84D" w14:textId="75A5F47B" w:rsidR="004F2A5C" w:rsidRDefault="004F2A5C" w:rsidP="00144256">
      <w:pPr>
        <w:numPr>
          <w:ilvl w:val="0"/>
          <w:numId w:val="21"/>
        </w:num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Tamaño del título </w:t>
      </w:r>
      <w:ins w:id="722" w:author="Ximena Tolosa" w:date="2021-10-25T01:29:00Z">
        <w:r w:rsidR="005F4F18">
          <w:rPr>
            <w:rFonts w:eastAsia="Times New Roman"/>
            <w:color w:val="000000"/>
          </w:rPr>
          <w:t xml:space="preserve">se ajusta </w:t>
        </w:r>
      </w:ins>
      <w:r>
        <w:rPr>
          <w:rFonts w:eastAsia="Times New Roman"/>
          <w:color w:val="000000"/>
        </w:rPr>
        <w:t xml:space="preserve">con </w:t>
      </w:r>
      <w:proofErr w:type="spellStart"/>
      <w:r>
        <w:rPr>
          <w:rStyle w:val="Heading1Char"/>
          <w:color w:val="000000"/>
        </w:rPr>
        <w:t>element_text</w:t>
      </w:r>
      <w:proofErr w:type="spellEnd"/>
      <w:r>
        <w:rPr>
          <w:rStyle w:val="Heading1Char"/>
          <w:color w:val="000000"/>
        </w:rPr>
        <w:t>(</w:t>
      </w:r>
      <w:proofErr w:type="spellStart"/>
      <w:r>
        <w:rPr>
          <w:rStyle w:val="Heading1Char"/>
          <w:color w:val="000000"/>
        </w:rPr>
        <w:t>size</w:t>
      </w:r>
      <w:proofErr w:type="spellEnd"/>
      <w:r>
        <w:rPr>
          <w:rStyle w:val="Heading1Char"/>
          <w:color w:val="000000"/>
        </w:rPr>
        <w:t xml:space="preserve"> = 30)</w:t>
      </w:r>
    </w:p>
    <w:p w14:paraId="440AF2BD" w14:textId="7A3E64ED" w:rsidR="004F2A5C" w:rsidRDefault="004F2A5C" w:rsidP="00144256">
      <w:pPr>
        <w:numPr>
          <w:ilvl w:val="0"/>
          <w:numId w:val="21"/>
        </w:num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La alineación horizontal del </w:t>
      </w:r>
      <w:del w:id="723" w:author="Ximena Tolosa" w:date="2021-10-25T01:28:00Z">
        <w:r w:rsidDel="005F4F18">
          <w:rPr>
            <w:rFonts w:eastAsia="Times New Roman"/>
            <w:color w:val="000000"/>
          </w:rPr>
          <w:delText xml:space="preserve">título </w:delText>
        </w:r>
      </w:del>
      <w:ins w:id="724" w:author="Ximena Tolosa" w:date="2021-10-25T01:28:00Z">
        <w:r w:rsidR="005F4F18">
          <w:rPr>
            <w:rFonts w:eastAsia="Times New Roman"/>
            <w:color w:val="000000"/>
          </w:rPr>
          <w:t xml:space="preserve">pie del grafico </w:t>
        </w:r>
      </w:ins>
      <w:ins w:id="725" w:author="Ximena Tolosa" w:date="2021-10-25T01:29:00Z">
        <w:r w:rsidR="005F4F18">
          <w:rPr>
            <w:rFonts w:eastAsia="Times New Roman"/>
            <w:color w:val="000000"/>
          </w:rPr>
          <w:t>se</w:t>
        </w:r>
      </w:ins>
      <w:ins w:id="726" w:author="Ximena Tolosa" w:date="2021-10-25T01:30:00Z">
        <w:r w:rsidR="005F4F18">
          <w:rPr>
            <w:rFonts w:eastAsia="Times New Roman"/>
            <w:color w:val="000000"/>
          </w:rPr>
          <w:t xml:space="preserve"> logran</w:t>
        </w:r>
      </w:ins>
      <w:ins w:id="727" w:author="Ximena Tolosa" w:date="2021-10-25T01:29:00Z">
        <w:r w:rsidR="005F4F18">
          <w:rPr>
            <w:rFonts w:eastAsia="Times New Roman"/>
            <w:color w:val="000000"/>
          </w:rPr>
          <w:t xml:space="preserve"> </w:t>
        </w:r>
      </w:ins>
      <w:r>
        <w:rPr>
          <w:rFonts w:eastAsia="Times New Roman"/>
          <w:color w:val="000000"/>
        </w:rPr>
        <w:t xml:space="preserve">con </w:t>
      </w:r>
      <w:ins w:id="728" w:author="Ximena Tolosa" w:date="2021-10-25T01:30:00Z">
        <w:r w:rsidR="005F4F18">
          <w:rPr>
            <w:rFonts w:eastAsia="Times New Roman"/>
            <w:color w:val="000000"/>
          </w:rPr>
          <w:t xml:space="preserve">el </w:t>
        </w:r>
      </w:ins>
      <w:ins w:id="729" w:author="Ximena Tolosa" w:date="2021-10-25T01:29:00Z">
        <w:r w:rsidR="005F4F18">
          <w:rPr>
            <w:rFonts w:eastAsia="Times New Roman"/>
            <w:color w:val="000000"/>
          </w:rPr>
          <w:t xml:space="preserve">argumento </w:t>
        </w:r>
      </w:ins>
      <w:proofErr w:type="spellStart"/>
      <w:r>
        <w:rPr>
          <w:rStyle w:val="Heading1Char"/>
          <w:color w:val="000000"/>
        </w:rPr>
        <w:t>element_text</w:t>
      </w:r>
      <w:proofErr w:type="spellEnd"/>
      <w:r>
        <w:rPr>
          <w:rStyle w:val="Heading1Char"/>
          <w:color w:val="000000"/>
        </w:rPr>
        <w:t>(</w:t>
      </w:r>
      <w:proofErr w:type="spellStart"/>
      <w:r>
        <w:rPr>
          <w:rStyle w:val="Heading1Char"/>
          <w:color w:val="000000"/>
        </w:rPr>
        <w:t>hjust</w:t>
      </w:r>
      <w:proofErr w:type="spellEnd"/>
      <w:r>
        <w:rPr>
          <w:rStyle w:val="Heading1Char"/>
          <w:color w:val="000000"/>
        </w:rPr>
        <w:t xml:space="preserve"> = 0) </w:t>
      </w:r>
      <w:r>
        <w:rPr>
          <w:rFonts w:eastAsia="Times New Roman"/>
          <w:color w:val="000000"/>
        </w:rPr>
        <w:t>(de derecha a izquierda)</w:t>
      </w:r>
    </w:p>
    <w:p w14:paraId="730F24BC" w14:textId="47C795C3" w:rsidR="004F2A5C" w:rsidRDefault="004F2A5C" w:rsidP="00144256">
      <w:pPr>
        <w:numPr>
          <w:ilvl w:val="0"/>
          <w:numId w:val="21"/>
        </w:numPr>
        <w:spacing w:afterAutospacing="1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El subtítulo </w:t>
      </w:r>
      <w:del w:id="730" w:author="Ximena Tolosa" w:date="2021-10-25T01:32:00Z">
        <w:r w:rsidDel="005F4F18">
          <w:rPr>
            <w:rFonts w:eastAsia="Times New Roman"/>
            <w:color w:val="000000"/>
          </w:rPr>
          <w:delText xml:space="preserve">está </w:delText>
        </w:r>
      </w:del>
      <w:ins w:id="731" w:author="Ximena Tolosa" w:date="2021-10-25T01:32:00Z">
        <w:r w:rsidR="005F4F18">
          <w:rPr>
            <w:rFonts w:eastAsia="Times New Roman"/>
            <w:color w:val="000000"/>
          </w:rPr>
          <w:t xml:space="preserve">aparece </w:t>
        </w:r>
      </w:ins>
      <w:r>
        <w:rPr>
          <w:rFonts w:eastAsia="Times New Roman"/>
          <w:color w:val="000000"/>
        </w:rPr>
        <w:t xml:space="preserve">en cursiva </w:t>
      </w:r>
      <w:del w:id="732" w:author="Ximena Tolosa" w:date="2021-10-25T01:33:00Z">
        <w:r w:rsidDel="005F4F18">
          <w:rPr>
            <w:rFonts w:eastAsia="Times New Roman"/>
            <w:color w:val="000000"/>
          </w:rPr>
          <w:delText xml:space="preserve">con </w:delText>
        </w:r>
      </w:del>
      <w:ins w:id="733" w:author="Ximena Tolosa" w:date="2021-10-25T01:33:00Z">
        <w:r w:rsidR="005F4F18">
          <w:rPr>
            <w:rFonts w:eastAsia="Times New Roman"/>
            <w:color w:val="000000"/>
          </w:rPr>
          <w:t xml:space="preserve">gracias al argumento </w:t>
        </w:r>
      </w:ins>
      <w:proofErr w:type="spellStart"/>
      <w:r>
        <w:rPr>
          <w:rStyle w:val="Heading1Char"/>
          <w:color w:val="000000"/>
        </w:rPr>
        <w:t>element_text</w:t>
      </w:r>
      <w:proofErr w:type="spellEnd"/>
      <w:r>
        <w:rPr>
          <w:rStyle w:val="Heading1Char"/>
          <w:color w:val="000000"/>
        </w:rPr>
        <w:t>(</w:t>
      </w:r>
      <w:proofErr w:type="spellStart"/>
      <w:r>
        <w:rPr>
          <w:rStyle w:val="Heading1Char"/>
          <w:color w:val="000000"/>
        </w:rPr>
        <w:t>face</w:t>
      </w:r>
      <w:proofErr w:type="spellEnd"/>
      <w:r>
        <w:rPr>
          <w:rStyle w:val="Heading1Char"/>
          <w:color w:val="000000"/>
        </w:rPr>
        <w:t xml:space="preserve"> = "</w:t>
      </w:r>
      <w:proofErr w:type="spellStart"/>
      <w:r>
        <w:rPr>
          <w:rStyle w:val="Heading1Char"/>
          <w:color w:val="000000"/>
        </w:rPr>
        <w:t>italic</w:t>
      </w:r>
      <w:proofErr w:type="spellEnd"/>
      <w:r>
        <w:rPr>
          <w:rStyle w:val="Heading1Char"/>
          <w:color w:val="000000"/>
        </w:rPr>
        <w:t>")</w:t>
      </w:r>
    </w:p>
    <w:p w14:paraId="2701259A" w14:textId="1942820A" w:rsidR="004F2A5C" w:rsidRDefault="004F2A5C" w:rsidP="004F2A5C">
      <w:pPr>
        <w:spacing w:before="280" w:after="280"/>
        <w:rPr>
          <w:color w:val="000000"/>
        </w:rPr>
      </w:pPr>
      <w:r>
        <w:rPr>
          <w:color w:val="000000"/>
        </w:rPr>
        <w:lastRenderedPageBreak/>
        <w:t xml:space="preserve">Aquí hay algunos argumentos de </w:t>
      </w:r>
      <w:proofErr w:type="spellStart"/>
      <w:r>
        <w:rPr>
          <w:rStyle w:val="Heading1Char"/>
          <w:color w:val="000000"/>
        </w:rPr>
        <w:t>theme</w:t>
      </w:r>
      <w:proofErr w:type="spellEnd"/>
      <w:r>
        <w:rPr>
          <w:rStyle w:val="Heading1Char"/>
          <w:color w:val="000000"/>
        </w:rPr>
        <w:t xml:space="preserve">() </w:t>
      </w:r>
      <w:r>
        <w:rPr>
          <w:color w:val="000000"/>
        </w:rPr>
        <w:t>especialmente comunes. Reconocerá</w:t>
      </w:r>
      <w:ins w:id="734" w:author="Ximena Tolosa" w:date="2021-10-25T01:38:00Z">
        <w:r w:rsidR="004E1A32">
          <w:rPr>
            <w:color w:val="000000"/>
          </w:rPr>
          <w:t>s</w:t>
        </w:r>
      </w:ins>
      <w:r>
        <w:rPr>
          <w:color w:val="000000"/>
        </w:rPr>
        <w:t xml:space="preserve"> algunos patrones, como añadir </w:t>
      </w:r>
      <w:r>
        <w:rPr>
          <w:rStyle w:val="Heading1Char"/>
          <w:color w:val="000000"/>
        </w:rPr>
        <w:t xml:space="preserve">.x </w:t>
      </w:r>
      <w:r>
        <w:rPr>
          <w:color w:val="000000"/>
        </w:rPr>
        <w:t xml:space="preserve">o </w:t>
      </w:r>
      <w:r>
        <w:rPr>
          <w:rStyle w:val="Heading1Char"/>
          <w:color w:val="000000"/>
        </w:rPr>
        <w:t xml:space="preserve">.y </w:t>
      </w:r>
      <w:r>
        <w:rPr>
          <w:color w:val="000000"/>
        </w:rPr>
        <w:t>para aplicar el cambio sólo a un eje.</w:t>
      </w:r>
    </w:p>
    <w:tbl>
      <w:tblPr>
        <w:tblW w:w="9988" w:type="dxa"/>
        <w:tblInd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PrChange w:id="735" w:author="Ximena Tolosa" w:date="2021-10-25T01:41:00Z">
          <w:tblPr>
            <w:tblW w:w="9360" w:type="dxa"/>
            <w:tblInd w:w="15" w:type="dxa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</w:tblPrChange>
      </w:tblPr>
      <w:tblGrid>
        <w:gridCol w:w="6943"/>
        <w:gridCol w:w="3045"/>
        <w:tblGridChange w:id="736">
          <w:tblGrid>
            <w:gridCol w:w="3911"/>
            <w:gridCol w:w="5449"/>
          </w:tblGrid>
        </w:tblGridChange>
      </w:tblGrid>
      <w:tr w:rsidR="004F2A5C" w14:paraId="1D130576" w14:textId="77777777" w:rsidTr="004E1A32">
        <w:trPr>
          <w:trHeight w:val="616"/>
          <w:tblHeader/>
          <w:trPrChange w:id="737" w:author="Ximena Tolosa" w:date="2021-10-25T01:41:00Z">
            <w:trPr>
              <w:tblHeader/>
            </w:trPr>
          </w:trPrChange>
        </w:trPr>
        <w:tc>
          <w:tcPr>
            <w:tcW w:w="6943" w:type="dxa"/>
            <w:shd w:val="clear" w:color="auto" w:fill="auto"/>
            <w:vAlign w:val="center"/>
            <w:tcPrChange w:id="738" w:author="Ximena Tolosa" w:date="2021-10-25T01:41:00Z">
              <w:tcPr>
                <w:tcW w:w="3911" w:type="dxa"/>
                <w:shd w:val="clear" w:color="auto" w:fill="auto"/>
                <w:vAlign w:val="center"/>
              </w:tcPr>
            </w:tcPrChange>
          </w:tcPr>
          <w:p w14:paraId="720C4E99" w14:textId="77777777" w:rsidR="004F2A5C" w:rsidRDefault="004F2A5C">
            <w:pPr>
              <w:rPr>
                <w:rFonts w:eastAsia="Times New Roman"/>
                <w:b/>
                <w:bCs/>
              </w:rPr>
              <w:pPrChange w:id="739" w:author="Ximena Tolosa" w:date="2021-10-25T01:39:00Z">
                <w:pPr>
                  <w:jc w:val="center"/>
                </w:pPr>
              </w:pPrChange>
            </w:pPr>
            <w:r>
              <w:rPr>
                <w:rFonts w:eastAsia="Times New Roman"/>
                <w:b/>
                <w:bCs/>
              </w:rPr>
              <w:t xml:space="preserve">argumento de </w:t>
            </w:r>
            <w:proofErr w:type="spellStart"/>
            <w:r>
              <w:rPr>
                <w:rStyle w:val="Heading1Char"/>
              </w:rPr>
              <w:t>theme</w:t>
            </w:r>
            <w:proofErr w:type="spellEnd"/>
            <w:r>
              <w:rPr>
                <w:rStyle w:val="Heading1Char"/>
              </w:rPr>
              <w:t>()</w:t>
            </w:r>
          </w:p>
        </w:tc>
        <w:tc>
          <w:tcPr>
            <w:tcW w:w="3045" w:type="dxa"/>
            <w:shd w:val="clear" w:color="auto" w:fill="auto"/>
            <w:vAlign w:val="center"/>
            <w:tcPrChange w:id="740" w:author="Ximena Tolosa" w:date="2021-10-25T01:41:00Z">
              <w:tcPr>
                <w:tcW w:w="5448" w:type="dxa"/>
                <w:shd w:val="clear" w:color="auto" w:fill="auto"/>
                <w:vAlign w:val="center"/>
              </w:tcPr>
            </w:tcPrChange>
          </w:tcPr>
          <w:p w14:paraId="5D3032A0" w14:textId="77777777" w:rsidR="004F2A5C" w:rsidRDefault="004F2A5C">
            <w:pPr>
              <w:rPr>
                <w:rFonts w:eastAsia="Times New Roman"/>
                <w:b/>
                <w:bCs/>
              </w:rPr>
              <w:pPrChange w:id="741" w:author="Ximena Tolosa" w:date="2021-10-25T01:38:00Z">
                <w:pPr>
                  <w:jc w:val="center"/>
                </w:pPr>
              </w:pPrChange>
            </w:pPr>
            <w:r>
              <w:rPr>
                <w:rFonts w:eastAsia="Times New Roman"/>
                <w:b/>
                <w:bCs/>
              </w:rPr>
              <w:t>Lo que ajusta</w:t>
            </w:r>
          </w:p>
        </w:tc>
      </w:tr>
      <w:tr w:rsidR="004F2A5C" w14:paraId="6E597DC6" w14:textId="77777777" w:rsidTr="004E1A32">
        <w:trPr>
          <w:trHeight w:val="616"/>
        </w:trPr>
        <w:tc>
          <w:tcPr>
            <w:tcW w:w="6943" w:type="dxa"/>
            <w:shd w:val="clear" w:color="auto" w:fill="auto"/>
            <w:vAlign w:val="center"/>
            <w:tcPrChange w:id="742" w:author="Ximena Tolosa" w:date="2021-10-25T01:41:00Z">
              <w:tcPr>
                <w:tcW w:w="3911" w:type="dxa"/>
                <w:shd w:val="clear" w:color="auto" w:fill="auto"/>
                <w:vAlign w:val="center"/>
              </w:tcPr>
            </w:tcPrChange>
          </w:tcPr>
          <w:p w14:paraId="7DC53177" w14:textId="77777777" w:rsidR="004F2A5C" w:rsidRDefault="004F2A5C" w:rsidP="00101745">
            <w:pPr>
              <w:rPr>
                <w:rFonts w:eastAsia="Times New Roman"/>
              </w:rPr>
            </w:pPr>
            <w:proofErr w:type="spellStart"/>
            <w:r>
              <w:rPr>
                <w:rStyle w:val="Heading1Char"/>
              </w:rPr>
              <w:t>plot.title</w:t>
            </w:r>
            <w:proofErr w:type="spellEnd"/>
            <w:r>
              <w:rPr>
                <w:rStyle w:val="Heading1Char"/>
              </w:rPr>
              <w:t xml:space="preserve"> = </w:t>
            </w:r>
            <w:proofErr w:type="spellStart"/>
            <w:r>
              <w:rPr>
                <w:rStyle w:val="Heading1Char"/>
              </w:rPr>
              <w:t>element_text</w:t>
            </w:r>
            <w:proofErr w:type="spellEnd"/>
            <w:r>
              <w:rPr>
                <w:rStyle w:val="Heading1Char"/>
              </w:rPr>
              <w:t>()</w:t>
            </w:r>
          </w:p>
        </w:tc>
        <w:tc>
          <w:tcPr>
            <w:tcW w:w="3045" w:type="dxa"/>
            <w:shd w:val="clear" w:color="auto" w:fill="auto"/>
            <w:vAlign w:val="center"/>
            <w:tcPrChange w:id="743" w:author="Ximena Tolosa" w:date="2021-10-25T01:41:00Z">
              <w:tcPr>
                <w:tcW w:w="5448" w:type="dxa"/>
                <w:shd w:val="clear" w:color="auto" w:fill="auto"/>
                <w:vAlign w:val="center"/>
              </w:tcPr>
            </w:tcPrChange>
          </w:tcPr>
          <w:p w14:paraId="1107ABE0" w14:textId="77777777" w:rsidR="004F2A5C" w:rsidRDefault="004F2A5C" w:rsidP="0010174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El título</w:t>
            </w:r>
          </w:p>
        </w:tc>
      </w:tr>
      <w:tr w:rsidR="004F2A5C" w14:paraId="4DC0E517" w14:textId="77777777" w:rsidTr="004E1A32">
        <w:trPr>
          <w:trHeight w:val="616"/>
        </w:trPr>
        <w:tc>
          <w:tcPr>
            <w:tcW w:w="6943" w:type="dxa"/>
            <w:shd w:val="clear" w:color="auto" w:fill="auto"/>
            <w:vAlign w:val="center"/>
            <w:tcPrChange w:id="744" w:author="Ximena Tolosa" w:date="2021-10-25T01:41:00Z">
              <w:tcPr>
                <w:tcW w:w="3911" w:type="dxa"/>
                <w:shd w:val="clear" w:color="auto" w:fill="auto"/>
                <w:vAlign w:val="center"/>
              </w:tcPr>
            </w:tcPrChange>
          </w:tcPr>
          <w:p w14:paraId="7A3B071E" w14:textId="77777777" w:rsidR="004F2A5C" w:rsidRDefault="004F2A5C" w:rsidP="00101745">
            <w:pPr>
              <w:rPr>
                <w:rFonts w:eastAsia="Times New Roman"/>
              </w:rPr>
            </w:pPr>
            <w:proofErr w:type="spellStart"/>
            <w:r>
              <w:rPr>
                <w:rStyle w:val="Heading1Char"/>
              </w:rPr>
              <w:t>plot.subtitle</w:t>
            </w:r>
            <w:proofErr w:type="spellEnd"/>
            <w:r>
              <w:rPr>
                <w:rStyle w:val="Heading1Char"/>
              </w:rPr>
              <w:t xml:space="preserve"> = </w:t>
            </w:r>
            <w:proofErr w:type="spellStart"/>
            <w:r>
              <w:rPr>
                <w:rStyle w:val="Heading1Char"/>
              </w:rPr>
              <w:t>element_text</w:t>
            </w:r>
            <w:proofErr w:type="spellEnd"/>
            <w:r>
              <w:rPr>
                <w:rStyle w:val="Heading1Char"/>
              </w:rPr>
              <w:t>()</w:t>
            </w:r>
          </w:p>
        </w:tc>
        <w:tc>
          <w:tcPr>
            <w:tcW w:w="3045" w:type="dxa"/>
            <w:shd w:val="clear" w:color="auto" w:fill="auto"/>
            <w:vAlign w:val="center"/>
            <w:tcPrChange w:id="745" w:author="Ximena Tolosa" w:date="2021-10-25T01:41:00Z">
              <w:tcPr>
                <w:tcW w:w="5448" w:type="dxa"/>
                <w:shd w:val="clear" w:color="auto" w:fill="auto"/>
                <w:vAlign w:val="center"/>
              </w:tcPr>
            </w:tcPrChange>
          </w:tcPr>
          <w:p w14:paraId="458D0335" w14:textId="77777777" w:rsidR="004F2A5C" w:rsidRDefault="004F2A5C" w:rsidP="0010174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El subtítulo</w:t>
            </w:r>
          </w:p>
        </w:tc>
      </w:tr>
      <w:tr w:rsidR="004F2A5C" w14:paraId="0948EE42" w14:textId="77777777" w:rsidTr="004E1A32">
        <w:trPr>
          <w:trHeight w:val="1168"/>
        </w:trPr>
        <w:tc>
          <w:tcPr>
            <w:tcW w:w="6943" w:type="dxa"/>
            <w:shd w:val="clear" w:color="auto" w:fill="auto"/>
            <w:vAlign w:val="center"/>
            <w:tcPrChange w:id="746" w:author="Ximena Tolosa" w:date="2021-10-25T01:41:00Z">
              <w:tcPr>
                <w:tcW w:w="3911" w:type="dxa"/>
                <w:shd w:val="clear" w:color="auto" w:fill="auto"/>
                <w:vAlign w:val="center"/>
              </w:tcPr>
            </w:tcPrChange>
          </w:tcPr>
          <w:p w14:paraId="7C217F37" w14:textId="77777777" w:rsidR="004F2A5C" w:rsidRDefault="004F2A5C" w:rsidP="00101745">
            <w:pPr>
              <w:rPr>
                <w:rFonts w:eastAsia="Times New Roman"/>
              </w:rPr>
            </w:pPr>
            <w:proofErr w:type="spellStart"/>
            <w:r>
              <w:rPr>
                <w:rStyle w:val="Heading1Char"/>
              </w:rPr>
              <w:t>plot.caption</w:t>
            </w:r>
            <w:proofErr w:type="spellEnd"/>
            <w:r>
              <w:rPr>
                <w:rStyle w:val="Heading1Char"/>
              </w:rPr>
              <w:t xml:space="preserve"> = </w:t>
            </w:r>
            <w:proofErr w:type="spellStart"/>
            <w:r>
              <w:rPr>
                <w:rStyle w:val="Heading1Char"/>
              </w:rPr>
              <w:t>element_text</w:t>
            </w:r>
            <w:proofErr w:type="spellEnd"/>
            <w:r>
              <w:rPr>
                <w:rStyle w:val="Heading1Char"/>
              </w:rPr>
              <w:t>()</w:t>
            </w:r>
          </w:p>
        </w:tc>
        <w:tc>
          <w:tcPr>
            <w:tcW w:w="3045" w:type="dxa"/>
            <w:shd w:val="clear" w:color="auto" w:fill="auto"/>
            <w:vAlign w:val="center"/>
            <w:tcPrChange w:id="747" w:author="Ximena Tolosa" w:date="2021-10-25T01:41:00Z">
              <w:tcPr>
                <w:tcW w:w="5448" w:type="dxa"/>
                <w:shd w:val="clear" w:color="auto" w:fill="auto"/>
                <w:vAlign w:val="center"/>
              </w:tcPr>
            </w:tcPrChange>
          </w:tcPr>
          <w:p w14:paraId="2C1A5558" w14:textId="4A82BD5F" w:rsidR="004F2A5C" w:rsidRDefault="004F2A5C" w:rsidP="0010174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La leyenda (familia, cara, color, tamaño, ángulo, </w:t>
            </w:r>
            <w:proofErr w:type="spellStart"/>
            <w:r>
              <w:rPr>
                <w:rFonts w:eastAsia="Times New Roman"/>
              </w:rPr>
              <w:t>vjust</w:t>
            </w:r>
            <w:proofErr w:type="spellEnd"/>
            <w:ins w:id="748" w:author="Ximena Tolosa" w:date="2021-10-25T01:40:00Z">
              <w:r w:rsidR="004E1A32">
                <w:rPr>
                  <w:rFonts w:eastAsia="Times New Roman"/>
                </w:rPr>
                <w:t xml:space="preserve"> (justificación verti</w:t>
              </w:r>
            </w:ins>
            <w:ins w:id="749" w:author="Ximena Tolosa" w:date="2021-10-25T01:41:00Z">
              <w:r w:rsidR="004E1A32">
                <w:rPr>
                  <w:rFonts w:eastAsia="Times New Roman"/>
                </w:rPr>
                <w:t>cal</w:t>
              </w:r>
            </w:ins>
            <w:ins w:id="750" w:author="Ximena Tolosa" w:date="2021-10-25T01:40:00Z">
              <w:r w:rsidR="004E1A32">
                <w:rPr>
                  <w:rFonts w:eastAsia="Times New Roman"/>
                </w:rPr>
                <w:t>)</w:t>
              </w:r>
            </w:ins>
            <w:r>
              <w:rPr>
                <w:rFonts w:eastAsia="Times New Roman"/>
              </w:rPr>
              <w:t xml:space="preserve">, </w:t>
            </w:r>
            <w:proofErr w:type="spellStart"/>
            <w:r>
              <w:rPr>
                <w:rFonts w:eastAsia="Times New Roman"/>
              </w:rPr>
              <w:t>hjust</w:t>
            </w:r>
            <w:proofErr w:type="spellEnd"/>
            <w:ins w:id="751" w:author="Ximena Tolosa" w:date="2021-10-25T01:41:00Z">
              <w:r w:rsidR="004E1A32">
                <w:rPr>
                  <w:rFonts w:eastAsia="Times New Roman"/>
                </w:rPr>
                <w:t xml:space="preserve"> (justificación horizontal)</w:t>
              </w:r>
            </w:ins>
            <w:r>
              <w:rPr>
                <w:rFonts w:eastAsia="Times New Roman"/>
              </w:rPr>
              <w:t>...)</w:t>
            </w:r>
          </w:p>
        </w:tc>
      </w:tr>
      <w:tr w:rsidR="004F2A5C" w14:paraId="505EF2F8" w14:textId="77777777" w:rsidTr="004E1A32">
        <w:trPr>
          <w:trHeight w:val="869"/>
        </w:trPr>
        <w:tc>
          <w:tcPr>
            <w:tcW w:w="6943" w:type="dxa"/>
            <w:shd w:val="clear" w:color="auto" w:fill="auto"/>
            <w:vAlign w:val="center"/>
            <w:tcPrChange w:id="752" w:author="Ximena Tolosa" w:date="2021-10-25T01:41:00Z">
              <w:tcPr>
                <w:tcW w:w="3911" w:type="dxa"/>
                <w:shd w:val="clear" w:color="auto" w:fill="auto"/>
                <w:vAlign w:val="center"/>
              </w:tcPr>
            </w:tcPrChange>
          </w:tcPr>
          <w:p w14:paraId="4DE912EC" w14:textId="77777777" w:rsidR="004F2A5C" w:rsidRDefault="004F2A5C" w:rsidP="00101745">
            <w:pPr>
              <w:rPr>
                <w:rFonts w:eastAsia="Times New Roman"/>
              </w:rPr>
            </w:pPr>
            <w:proofErr w:type="spellStart"/>
            <w:r>
              <w:rPr>
                <w:rStyle w:val="Heading1Char"/>
              </w:rPr>
              <w:t>axis.title</w:t>
            </w:r>
            <w:proofErr w:type="spellEnd"/>
            <w:r>
              <w:rPr>
                <w:rStyle w:val="Heading1Char"/>
              </w:rPr>
              <w:t xml:space="preserve"> = </w:t>
            </w:r>
            <w:proofErr w:type="spellStart"/>
            <w:r>
              <w:rPr>
                <w:rStyle w:val="Heading1Char"/>
              </w:rPr>
              <w:t>element_text</w:t>
            </w:r>
            <w:proofErr w:type="spellEnd"/>
            <w:r>
              <w:rPr>
                <w:rStyle w:val="Heading1Char"/>
              </w:rPr>
              <w:t>()</w:t>
            </w:r>
          </w:p>
        </w:tc>
        <w:tc>
          <w:tcPr>
            <w:tcW w:w="3045" w:type="dxa"/>
            <w:shd w:val="clear" w:color="auto" w:fill="auto"/>
            <w:vAlign w:val="center"/>
            <w:tcPrChange w:id="753" w:author="Ximena Tolosa" w:date="2021-10-25T01:41:00Z">
              <w:tcPr>
                <w:tcW w:w="5448" w:type="dxa"/>
                <w:shd w:val="clear" w:color="auto" w:fill="auto"/>
                <w:vAlign w:val="center"/>
              </w:tcPr>
            </w:tcPrChange>
          </w:tcPr>
          <w:p w14:paraId="0187C360" w14:textId="77777777" w:rsidR="004F2A5C" w:rsidRDefault="004F2A5C" w:rsidP="0010174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Títulos de los ejes (tanto x como y) (tamaño, cara, ángulo, color...)</w:t>
            </w:r>
          </w:p>
        </w:tc>
      </w:tr>
      <w:tr w:rsidR="004F2A5C" w14:paraId="63B779C7" w14:textId="77777777" w:rsidTr="004E1A32">
        <w:trPr>
          <w:trHeight w:val="1200"/>
        </w:trPr>
        <w:tc>
          <w:tcPr>
            <w:tcW w:w="6943" w:type="dxa"/>
            <w:shd w:val="clear" w:color="auto" w:fill="auto"/>
            <w:vAlign w:val="center"/>
            <w:tcPrChange w:id="754" w:author="Ximena Tolosa" w:date="2021-10-25T01:41:00Z">
              <w:tcPr>
                <w:tcW w:w="3911" w:type="dxa"/>
                <w:shd w:val="clear" w:color="auto" w:fill="auto"/>
                <w:vAlign w:val="center"/>
              </w:tcPr>
            </w:tcPrChange>
          </w:tcPr>
          <w:p w14:paraId="659BFDAB" w14:textId="77777777" w:rsidR="004F2A5C" w:rsidRPr="000E593A" w:rsidRDefault="004F2A5C" w:rsidP="00101745">
            <w:pPr>
              <w:rPr>
                <w:rFonts w:eastAsia="Times New Roman"/>
                <w:lang w:val="en-AU"/>
              </w:rPr>
            </w:pPr>
            <w:proofErr w:type="spellStart"/>
            <w:r w:rsidRPr="000E593A">
              <w:rPr>
                <w:rStyle w:val="Heading1Char"/>
                <w:lang w:val="en-AU"/>
              </w:rPr>
              <w:t>axis.title.x</w:t>
            </w:r>
            <w:proofErr w:type="spellEnd"/>
            <w:r w:rsidRPr="000E593A">
              <w:rPr>
                <w:rStyle w:val="Heading1Char"/>
                <w:lang w:val="en-AU"/>
              </w:rPr>
              <w:t xml:space="preserve"> = </w:t>
            </w:r>
            <w:proofErr w:type="spellStart"/>
            <w:r w:rsidRPr="000E593A">
              <w:rPr>
                <w:rStyle w:val="Heading1Char"/>
                <w:lang w:val="en-AU"/>
              </w:rPr>
              <w:t>element_text</w:t>
            </w:r>
            <w:proofErr w:type="spellEnd"/>
            <w:r w:rsidRPr="000E593A">
              <w:rPr>
                <w:rStyle w:val="Heading1Char"/>
                <w:lang w:val="en-AU"/>
              </w:rPr>
              <w:t>()</w:t>
            </w:r>
          </w:p>
        </w:tc>
        <w:tc>
          <w:tcPr>
            <w:tcW w:w="3045" w:type="dxa"/>
            <w:shd w:val="clear" w:color="auto" w:fill="auto"/>
            <w:vAlign w:val="center"/>
            <w:tcPrChange w:id="755" w:author="Ximena Tolosa" w:date="2021-10-25T01:41:00Z">
              <w:tcPr>
                <w:tcW w:w="5448" w:type="dxa"/>
                <w:shd w:val="clear" w:color="auto" w:fill="auto"/>
                <w:vAlign w:val="center"/>
              </w:tcPr>
            </w:tcPrChange>
          </w:tcPr>
          <w:p w14:paraId="2C5F6BCE" w14:textId="5D2B5A5C" w:rsidR="004F2A5C" w:rsidRDefault="004F2A5C" w:rsidP="0010174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Título del eje x solamente (us</w:t>
            </w:r>
            <w:ins w:id="756" w:author="Ximena Tolosa" w:date="2021-10-25T01:42:00Z">
              <w:r w:rsidR="004E1A32">
                <w:rPr>
                  <w:rFonts w:eastAsia="Times New Roman"/>
                </w:rPr>
                <w:t>ar</w:t>
              </w:r>
            </w:ins>
            <w:del w:id="757" w:author="Ximena Tolosa" w:date="2021-10-25T01:42:00Z">
              <w:r w:rsidDel="004E1A32">
                <w:rPr>
                  <w:rFonts w:eastAsia="Times New Roman"/>
                </w:rPr>
                <w:delText>e</w:delText>
              </w:r>
            </w:del>
            <w:r>
              <w:rPr>
                <w:rFonts w:eastAsia="Times New Roman"/>
              </w:rPr>
              <w:t xml:space="preserve"> </w:t>
            </w:r>
            <w:r>
              <w:rPr>
                <w:rStyle w:val="Heading1Char"/>
              </w:rPr>
              <w:t xml:space="preserve">.y </w:t>
            </w:r>
            <w:r>
              <w:rPr>
                <w:rFonts w:eastAsia="Times New Roman"/>
              </w:rPr>
              <w:t>para el eje y solamente)</w:t>
            </w:r>
          </w:p>
        </w:tc>
      </w:tr>
      <w:tr w:rsidR="004F2A5C" w14:paraId="32E85914" w14:textId="77777777" w:rsidTr="004E1A32">
        <w:trPr>
          <w:trHeight w:val="616"/>
        </w:trPr>
        <w:tc>
          <w:tcPr>
            <w:tcW w:w="6943" w:type="dxa"/>
            <w:shd w:val="clear" w:color="auto" w:fill="auto"/>
            <w:vAlign w:val="center"/>
            <w:tcPrChange w:id="758" w:author="Ximena Tolosa" w:date="2021-10-25T01:41:00Z">
              <w:tcPr>
                <w:tcW w:w="3911" w:type="dxa"/>
                <w:shd w:val="clear" w:color="auto" w:fill="auto"/>
                <w:vAlign w:val="center"/>
              </w:tcPr>
            </w:tcPrChange>
          </w:tcPr>
          <w:p w14:paraId="10C7AD20" w14:textId="77777777" w:rsidR="004F2A5C" w:rsidRDefault="004F2A5C" w:rsidP="00101745">
            <w:pPr>
              <w:rPr>
                <w:rFonts w:eastAsia="Times New Roman"/>
              </w:rPr>
            </w:pPr>
            <w:proofErr w:type="spellStart"/>
            <w:r>
              <w:rPr>
                <w:rStyle w:val="Heading1Char"/>
              </w:rPr>
              <w:t>axis.text</w:t>
            </w:r>
            <w:proofErr w:type="spellEnd"/>
            <w:r>
              <w:rPr>
                <w:rStyle w:val="Heading1Char"/>
              </w:rPr>
              <w:t xml:space="preserve"> = </w:t>
            </w:r>
            <w:proofErr w:type="spellStart"/>
            <w:r>
              <w:rPr>
                <w:rStyle w:val="Heading1Char"/>
              </w:rPr>
              <w:t>element_text</w:t>
            </w:r>
            <w:proofErr w:type="spellEnd"/>
            <w:r>
              <w:rPr>
                <w:rStyle w:val="Heading1Char"/>
              </w:rPr>
              <w:t>()</w:t>
            </w:r>
          </w:p>
        </w:tc>
        <w:tc>
          <w:tcPr>
            <w:tcW w:w="3045" w:type="dxa"/>
            <w:shd w:val="clear" w:color="auto" w:fill="auto"/>
            <w:vAlign w:val="center"/>
            <w:tcPrChange w:id="759" w:author="Ximena Tolosa" w:date="2021-10-25T01:41:00Z">
              <w:tcPr>
                <w:tcW w:w="5448" w:type="dxa"/>
                <w:shd w:val="clear" w:color="auto" w:fill="auto"/>
                <w:vAlign w:val="center"/>
              </w:tcPr>
            </w:tcPrChange>
          </w:tcPr>
          <w:p w14:paraId="57495255" w14:textId="77777777" w:rsidR="004F2A5C" w:rsidRDefault="004F2A5C" w:rsidP="0010174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Texto de los ejes (x e y)</w:t>
            </w:r>
          </w:p>
        </w:tc>
      </w:tr>
      <w:tr w:rsidR="004F2A5C" w14:paraId="6786EA82" w14:textId="77777777" w:rsidTr="004E1A32">
        <w:trPr>
          <w:trHeight w:val="1200"/>
        </w:trPr>
        <w:tc>
          <w:tcPr>
            <w:tcW w:w="6943" w:type="dxa"/>
            <w:shd w:val="clear" w:color="auto" w:fill="auto"/>
            <w:vAlign w:val="center"/>
            <w:tcPrChange w:id="760" w:author="Ximena Tolosa" w:date="2021-10-25T01:41:00Z">
              <w:tcPr>
                <w:tcW w:w="3911" w:type="dxa"/>
                <w:shd w:val="clear" w:color="auto" w:fill="auto"/>
                <w:vAlign w:val="center"/>
              </w:tcPr>
            </w:tcPrChange>
          </w:tcPr>
          <w:p w14:paraId="16AE11B6" w14:textId="77777777" w:rsidR="004F2A5C" w:rsidRPr="000E593A" w:rsidRDefault="004F2A5C" w:rsidP="00101745">
            <w:pPr>
              <w:rPr>
                <w:rFonts w:eastAsia="Times New Roman"/>
                <w:lang w:val="en-AU"/>
              </w:rPr>
            </w:pPr>
            <w:proofErr w:type="spellStart"/>
            <w:r w:rsidRPr="000E593A">
              <w:rPr>
                <w:rStyle w:val="Heading1Char"/>
                <w:lang w:val="en-AU"/>
              </w:rPr>
              <w:t>axis.text.x</w:t>
            </w:r>
            <w:proofErr w:type="spellEnd"/>
            <w:r w:rsidRPr="000E593A">
              <w:rPr>
                <w:rStyle w:val="Heading1Char"/>
                <w:lang w:val="en-AU"/>
              </w:rPr>
              <w:t xml:space="preserve"> = </w:t>
            </w:r>
            <w:proofErr w:type="spellStart"/>
            <w:r w:rsidRPr="000E593A">
              <w:rPr>
                <w:rStyle w:val="Heading1Char"/>
                <w:lang w:val="en-AU"/>
              </w:rPr>
              <w:t>element_text</w:t>
            </w:r>
            <w:proofErr w:type="spellEnd"/>
            <w:r w:rsidRPr="000E593A">
              <w:rPr>
                <w:rStyle w:val="Heading1Char"/>
                <w:lang w:val="en-AU"/>
              </w:rPr>
              <w:t>()</w:t>
            </w:r>
          </w:p>
        </w:tc>
        <w:tc>
          <w:tcPr>
            <w:tcW w:w="3045" w:type="dxa"/>
            <w:shd w:val="clear" w:color="auto" w:fill="auto"/>
            <w:vAlign w:val="center"/>
            <w:tcPrChange w:id="761" w:author="Ximena Tolosa" w:date="2021-10-25T01:41:00Z">
              <w:tcPr>
                <w:tcW w:w="5448" w:type="dxa"/>
                <w:shd w:val="clear" w:color="auto" w:fill="auto"/>
                <w:vAlign w:val="center"/>
              </w:tcPr>
            </w:tcPrChange>
          </w:tcPr>
          <w:p w14:paraId="2EEA247F" w14:textId="02FD0F06" w:rsidR="004F2A5C" w:rsidRDefault="004F2A5C" w:rsidP="0010174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Texto del eje x solamente (us</w:t>
            </w:r>
            <w:del w:id="762" w:author="Ximena Tolosa" w:date="2021-10-25T01:42:00Z">
              <w:r w:rsidDel="004E1A32">
                <w:rPr>
                  <w:rFonts w:eastAsia="Times New Roman"/>
                </w:rPr>
                <w:delText>e</w:delText>
              </w:r>
            </w:del>
            <w:ins w:id="763" w:author="Ximena Tolosa" w:date="2021-10-25T01:42:00Z">
              <w:r w:rsidR="004E1A32">
                <w:rPr>
                  <w:rFonts w:eastAsia="Times New Roman"/>
                </w:rPr>
                <w:t>ar</w:t>
              </w:r>
            </w:ins>
            <w:r>
              <w:rPr>
                <w:rFonts w:eastAsia="Times New Roman"/>
              </w:rPr>
              <w:t xml:space="preserve"> </w:t>
            </w:r>
            <w:r>
              <w:rPr>
                <w:rStyle w:val="Heading1Char"/>
              </w:rPr>
              <w:t xml:space="preserve">.y </w:t>
            </w:r>
            <w:r>
              <w:rPr>
                <w:rFonts w:eastAsia="Times New Roman"/>
              </w:rPr>
              <w:t>para el eje y solamente)</w:t>
            </w:r>
          </w:p>
        </w:tc>
      </w:tr>
      <w:tr w:rsidR="004F2A5C" w14:paraId="486D6A76" w14:textId="77777777" w:rsidTr="004E1A32">
        <w:trPr>
          <w:trHeight w:val="616"/>
        </w:trPr>
        <w:tc>
          <w:tcPr>
            <w:tcW w:w="6943" w:type="dxa"/>
            <w:shd w:val="clear" w:color="auto" w:fill="auto"/>
            <w:vAlign w:val="center"/>
            <w:tcPrChange w:id="764" w:author="Ximena Tolosa" w:date="2021-10-25T01:41:00Z">
              <w:tcPr>
                <w:tcW w:w="3911" w:type="dxa"/>
                <w:shd w:val="clear" w:color="auto" w:fill="auto"/>
                <w:vAlign w:val="center"/>
              </w:tcPr>
            </w:tcPrChange>
          </w:tcPr>
          <w:p w14:paraId="3DDF7D48" w14:textId="77777777" w:rsidR="004F2A5C" w:rsidRDefault="004F2A5C" w:rsidP="00101745">
            <w:pPr>
              <w:rPr>
                <w:rFonts w:eastAsia="Times New Roman"/>
              </w:rPr>
            </w:pPr>
            <w:proofErr w:type="spellStart"/>
            <w:r>
              <w:rPr>
                <w:rStyle w:val="Heading1Char"/>
              </w:rPr>
              <w:t>axis.ticks</w:t>
            </w:r>
            <w:proofErr w:type="spellEnd"/>
            <w:r>
              <w:rPr>
                <w:rStyle w:val="Heading1Char"/>
              </w:rPr>
              <w:t xml:space="preserve"> = </w:t>
            </w:r>
            <w:proofErr w:type="spellStart"/>
            <w:r>
              <w:rPr>
                <w:rStyle w:val="Heading1Char"/>
              </w:rPr>
              <w:t>element_blank</w:t>
            </w:r>
            <w:proofErr w:type="spellEnd"/>
            <w:r>
              <w:rPr>
                <w:rStyle w:val="Heading1Char"/>
              </w:rPr>
              <w:t>()</w:t>
            </w:r>
          </w:p>
        </w:tc>
        <w:tc>
          <w:tcPr>
            <w:tcW w:w="3045" w:type="dxa"/>
            <w:shd w:val="clear" w:color="auto" w:fill="auto"/>
            <w:vAlign w:val="center"/>
            <w:tcPrChange w:id="765" w:author="Ximena Tolosa" w:date="2021-10-25T01:41:00Z">
              <w:tcPr>
                <w:tcW w:w="5448" w:type="dxa"/>
                <w:shd w:val="clear" w:color="auto" w:fill="auto"/>
                <w:vAlign w:val="center"/>
              </w:tcPr>
            </w:tcPrChange>
          </w:tcPr>
          <w:p w14:paraId="41D5F6E4" w14:textId="41748A9E" w:rsidR="004F2A5C" w:rsidRDefault="004F2A5C" w:rsidP="0010174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Eliminar las </w:t>
            </w:r>
            <w:del w:id="766" w:author="Ximena Tolosa" w:date="2021-10-25T01:43:00Z">
              <w:r w:rsidDel="004E1A32">
                <w:rPr>
                  <w:rFonts w:eastAsia="Times New Roman"/>
                </w:rPr>
                <w:delText xml:space="preserve">garrapatas </w:delText>
              </w:r>
            </w:del>
            <w:ins w:id="767" w:author="Ximena Tolosa" w:date="2021-10-25T01:43:00Z">
              <w:r w:rsidR="004E1A32">
                <w:rPr>
                  <w:rFonts w:eastAsia="Times New Roman"/>
                </w:rPr>
                <w:t xml:space="preserve">marcas </w:t>
              </w:r>
            </w:ins>
            <w:r>
              <w:rPr>
                <w:rFonts w:eastAsia="Times New Roman"/>
              </w:rPr>
              <w:t>del eje</w:t>
            </w:r>
          </w:p>
        </w:tc>
      </w:tr>
      <w:tr w:rsidR="004F2A5C" w14:paraId="63575607" w14:textId="77777777" w:rsidTr="004E1A32">
        <w:trPr>
          <w:trHeight w:val="869"/>
        </w:trPr>
        <w:tc>
          <w:tcPr>
            <w:tcW w:w="6943" w:type="dxa"/>
            <w:shd w:val="clear" w:color="auto" w:fill="auto"/>
            <w:vAlign w:val="center"/>
            <w:tcPrChange w:id="768" w:author="Ximena Tolosa" w:date="2021-10-25T01:41:00Z">
              <w:tcPr>
                <w:tcW w:w="3911" w:type="dxa"/>
                <w:shd w:val="clear" w:color="auto" w:fill="auto"/>
                <w:vAlign w:val="center"/>
              </w:tcPr>
            </w:tcPrChange>
          </w:tcPr>
          <w:p w14:paraId="2899FE58" w14:textId="77777777" w:rsidR="004F2A5C" w:rsidRDefault="004F2A5C" w:rsidP="00101745">
            <w:pPr>
              <w:rPr>
                <w:rFonts w:eastAsia="Times New Roman"/>
              </w:rPr>
            </w:pPr>
            <w:proofErr w:type="spellStart"/>
            <w:r>
              <w:rPr>
                <w:rStyle w:val="Heading1Char"/>
              </w:rPr>
              <w:t>axis.line</w:t>
            </w:r>
            <w:proofErr w:type="spellEnd"/>
            <w:r>
              <w:rPr>
                <w:rStyle w:val="Heading1Char"/>
              </w:rPr>
              <w:t xml:space="preserve"> = </w:t>
            </w:r>
            <w:proofErr w:type="spellStart"/>
            <w:r>
              <w:rPr>
                <w:rStyle w:val="Heading1Char"/>
              </w:rPr>
              <w:t>element_line</w:t>
            </w:r>
            <w:proofErr w:type="spellEnd"/>
            <w:r>
              <w:rPr>
                <w:rStyle w:val="Heading1Char"/>
              </w:rPr>
              <w:t>()</w:t>
            </w:r>
          </w:p>
        </w:tc>
        <w:tc>
          <w:tcPr>
            <w:tcW w:w="3045" w:type="dxa"/>
            <w:shd w:val="clear" w:color="auto" w:fill="auto"/>
            <w:vAlign w:val="center"/>
            <w:tcPrChange w:id="769" w:author="Ximena Tolosa" w:date="2021-10-25T01:41:00Z">
              <w:tcPr>
                <w:tcW w:w="5448" w:type="dxa"/>
                <w:shd w:val="clear" w:color="auto" w:fill="auto"/>
                <w:vAlign w:val="center"/>
              </w:tcPr>
            </w:tcPrChange>
          </w:tcPr>
          <w:p w14:paraId="36BF48C4" w14:textId="77777777" w:rsidR="004F2A5C" w:rsidRDefault="004F2A5C" w:rsidP="0010174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Líneas del eje (color, tamaño, tipo de línea: sólida, punteada, etc.)</w:t>
            </w:r>
          </w:p>
        </w:tc>
      </w:tr>
      <w:tr w:rsidR="004F2A5C" w14:paraId="25F1AB03" w14:textId="77777777" w:rsidTr="004E1A32">
        <w:trPr>
          <w:trHeight w:val="869"/>
        </w:trPr>
        <w:tc>
          <w:tcPr>
            <w:tcW w:w="6943" w:type="dxa"/>
            <w:shd w:val="clear" w:color="auto" w:fill="auto"/>
            <w:vAlign w:val="center"/>
            <w:tcPrChange w:id="770" w:author="Ximena Tolosa" w:date="2021-10-25T01:41:00Z">
              <w:tcPr>
                <w:tcW w:w="3911" w:type="dxa"/>
                <w:shd w:val="clear" w:color="auto" w:fill="auto"/>
                <w:vAlign w:val="center"/>
              </w:tcPr>
            </w:tcPrChange>
          </w:tcPr>
          <w:p w14:paraId="288C27AE" w14:textId="77777777" w:rsidR="004F2A5C" w:rsidRDefault="004F2A5C" w:rsidP="00101745">
            <w:pPr>
              <w:rPr>
                <w:rFonts w:eastAsia="Times New Roman"/>
              </w:rPr>
            </w:pPr>
            <w:proofErr w:type="spellStart"/>
            <w:r>
              <w:rPr>
                <w:rStyle w:val="Heading1Char"/>
              </w:rPr>
              <w:t>strip.text</w:t>
            </w:r>
            <w:proofErr w:type="spellEnd"/>
            <w:r>
              <w:rPr>
                <w:rStyle w:val="Heading1Char"/>
              </w:rPr>
              <w:t xml:space="preserve"> = </w:t>
            </w:r>
            <w:proofErr w:type="spellStart"/>
            <w:r>
              <w:rPr>
                <w:rStyle w:val="Heading1Char"/>
              </w:rPr>
              <w:t>element_text</w:t>
            </w:r>
            <w:proofErr w:type="spellEnd"/>
            <w:r>
              <w:rPr>
                <w:rStyle w:val="Heading1Char"/>
              </w:rPr>
              <w:t>()</w:t>
            </w:r>
          </w:p>
        </w:tc>
        <w:tc>
          <w:tcPr>
            <w:tcW w:w="3045" w:type="dxa"/>
            <w:shd w:val="clear" w:color="auto" w:fill="auto"/>
            <w:vAlign w:val="center"/>
            <w:tcPrChange w:id="771" w:author="Ximena Tolosa" w:date="2021-10-25T01:41:00Z">
              <w:tcPr>
                <w:tcW w:w="5448" w:type="dxa"/>
                <w:shd w:val="clear" w:color="auto" w:fill="auto"/>
                <w:vAlign w:val="center"/>
              </w:tcPr>
            </w:tcPrChange>
          </w:tcPr>
          <w:p w14:paraId="23DB0F96" w14:textId="77777777" w:rsidR="004F2A5C" w:rsidRDefault="004F2A5C" w:rsidP="0010174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Texto de la tira de facetas (color, cara, tamaño, ángulo...)</w:t>
            </w:r>
          </w:p>
        </w:tc>
      </w:tr>
      <w:tr w:rsidR="004F2A5C" w14:paraId="60011B9D" w14:textId="77777777" w:rsidTr="004E1A32">
        <w:trPr>
          <w:trHeight w:val="1248"/>
        </w:trPr>
        <w:tc>
          <w:tcPr>
            <w:tcW w:w="6943" w:type="dxa"/>
            <w:shd w:val="clear" w:color="auto" w:fill="auto"/>
            <w:vAlign w:val="center"/>
            <w:tcPrChange w:id="772" w:author="Ximena Tolosa" w:date="2021-10-25T01:41:00Z">
              <w:tcPr>
                <w:tcW w:w="3911" w:type="dxa"/>
                <w:shd w:val="clear" w:color="auto" w:fill="auto"/>
                <w:vAlign w:val="center"/>
              </w:tcPr>
            </w:tcPrChange>
          </w:tcPr>
          <w:p w14:paraId="433A4A70" w14:textId="77777777" w:rsidR="004F2A5C" w:rsidRDefault="004F2A5C" w:rsidP="00101745">
            <w:pPr>
              <w:rPr>
                <w:rFonts w:eastAsia="Times New Roman"/>
              </w:rPr>
            </w:pPr>
            <w:proofErr w:type="spellStart"/>
            <w:r>
              <w:rPr>
                <w:rStyle w:val="Heading1Char"/>
              </w:rPr>
              <w:t>strip.background</w:t>
            </w:r>
            <w:proofErr w:type="spellEnd"/>
            <w:r>
              <w:rPr>
                <w:rStyle w:val="Heading1Char"/>
              </w:rPr>
              <w:t xml:space="preserve"> = </w:t>
            </w:r>
            <w:proofErr w:type="spellStart"/>
            <w:r>
              <w:rPr>
                <w:rStyle w:val="Heading1Char"/>
              </w:rPr>
              <w:t>element_rect</w:t>
            </w:r>
            <w:proofErr w:type="spellEnd"/>
            <w:r>
              <w:rPr>
                <w:rStyle w:val="Heading1Char"/>
              </w:rPr>
              <w:t>()</w:t>
            </w:r>
          </w:p>
        </w:tc>
        <w:tc>
          <w:tcPr>
            <w:tcW w:w="3045" w:type="dxa"/>
            <w:shd w:val="clear" w:color="auto" w:fill="auto"/>
            <w:vAlign w:val="center"/>
            <w:tcPrChange w:id="773" w:author="Ximena Tolosa" w:date="2021-10-25T01:41:00Z">
              <w:tcPr>
                <w:tcW w:w="5448" w:type="dxa"/>
                <w:shd w:val="clear" w:color="auto" w:fill="auto"/>
                <w:vAlign w:val="center"/>
              </w:tcPr>
            </w:tcPrChange>
          </w:tcPr>
          <w:p w14:paraId="2E4674F1" w14:textId="77777777" w:rsidR="004F2A5C" w:rsidRDefault="004F2A5C" w:rsidP="0010174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tira de facetas (relleno, color, tamaño...)</w:t>
            </w:r>
          </w:p>
        </w:tc>
      </w:tr>
    </w:tbl>
    <w:p w14:paraId="258D3C9D" w14:textId="7F79955E" w:rsidR="004F2A5C" w:rsidRDefault="004F2A5C" w:rsidP="004F2A5C">
      <w:pPr>
        <w:spacing w:before="280" w:after="280"/>
        <w:rPr>
          <w:color w:val="000000"/>
        </w:rPr>
      </w:pPr>
      <w:r>
        <w:rPr>
          <w:color w:val="000000"/>
        </w:rPr>
        <w:t xml:space="preserve">Pero ¡hay tantos argumentos </w:t>
      </w:r>
      <w:ins w:id="774" w:author="Ximena Tolosa" w:date="2021-10-25T01:44:00Z">
        <w:r w:rsidR="004E1A32">
          <w:rPr>
            <w:color w:val="000000"/>
          </w:rPr>
          <w:t xml:space="preserve">de </w:t>
        </w:r>
      </w:ins>
      <w:r>
        <w:rPr>
          <w:color w:val="000000"/>
        </w:rPr>
        <w:t>tem</w:t>
      </w:r>
      <w:ins w:id="775" w:author="Ximena Tolosa" w:date="2021-10-25T01:44:00Z">
        <w:r w:rsidR="004E1A32">
          <w:rPr>
            <w:color w:val="000000"/>
          </w:rPr>
          <w:t>a</w:t>
        </w:r>
      </w:ins>
      <w:del w:id="776" w:author="Ximena Tolosa" w:date="2021-10-25T01:44:00Z">
        <w:r w:rsidDel="004E1A32">
          <w:rPr>
            <w:color w:val="000000"/>
          </w:rPr>
          <w:delText>áticos</w:delText>
        </w:r>
      </w:del>
      <w:r>
        <w:rPr>
          <w:color w:val="000000"/>
        </w:rPr>
        <w:t xml:space="preserve">! ¿Cómo podría recordarlos todos? No te preocupes, es imposible recordarlos todos. Por suerte, hay algunas herramientas que </w:t>
      </w:r>
      <w:ins w:id="777" w:author="Ximena Tolosa" w:date="2021-10-25T01:45:00Z">
        <w:r w:rsidR="004E1A32">
          <w:rPr>
            <w:color w:val="000000"/>
          </w:rPr>
          <w:t>t</w:t>
        </w:r>
      </w:ins>
      <w:del w:id="778" w:author="Ximena Tolosa" w:date="2021-10-25T01:45:00Z">
        <w:r w:rsidDel="004E1A32">
          <w:rPr>
            <w:color w:val="000000"/>
          </w:rPr>
          <w:delText>l</w:delText>
        </w:r>
      </w:del>
      <w:r>
        <w:rPr>
          <w:color w:val="000000"/>
        </w:rPr>
        <w:t>e ayudarán:</w:t>
      </w:r>
    </w:p>
    <w:p w14:paraId="365B2010" w14:textId="4A1AFF6F" w:rsidR="004F2A5C" w:rsidRDefault="004F2A5C" w:rsidP="004F2A5C">
      <w:pPr>
        <w:spacing w:before="280" w:after="280"/>
        <w:rPr>
          <w:color w:val="000000"/>
        </w:rPr>
      </w:pPr>
      <w:r>
        <w:rPr>
          <w:color w:val="000000"/>
        </w:rPr>
        <w:lastRenderedPageBreak/>
        <w:t xml:space="preserve">La documentación de </w:t>
      </w:r>
      <w:proofErr w:type="spellStart"/>
      <w:r>
        <w:rPr>
          <w:rStyle w:val="Strong"/>
          <w:color w:val="000000"/>
        </w:rPr>
        <w:t>tidyverse</w:t>
      </w:r>
      <w:proofErr w:type="spellEnd"/>
      <w:r>
        <w:rPr>
          <w:rStyle w:val="Strong"/>
          <w:color w:val="000000"/>
        </w:rPr>
        <w:t xml:space="preserve"> </w:t>
      </w:r>
      <w:r>
        <w:rPr>
          <w:color w:val="000000"/>
        </w:rPr>
        <w:t xml:space="preserve">sobre la </w:t>
      </w:r>
      <w:hyperlink r:id="rId17">
        <w:r>
          <w:rPr>
            <w:rStyle w:val="EnlacedeInternet"/>
          </w:rPr>
          <w:t>modificación del tema</w:t>
        </w:r>
      </w:hyperlink>
      <w:r>
        <w:rPr>
          <w:color w:val="000000"/>
        </w:rPr>
        <w:t xml:space="preserve">, </w:t>
      </w:r>
      <w:del w:id="779" w:author="Ximena Tolosa" w:date="2021-10-25T01:45:00Z">
        <w:r w:rsidDel="00A72B14">
          <w:rPr>
            <w:color w:val="000000"/>
          </w:rPr>
          <w:delText xml:space="preserve">que </w:delText>
        </w:r>
      </w:del>
      <w:r>
        <w:rPr>
          <w:color w:val="000000"/>
        </w:rPr>
        <w:t>tiene una lista completa.</w:t>
      </w:r>
    </w:p>
    <w:p w14:paraId="60E9D529" w14:textId="30002355" w:rsidR="004F2A5C" w:rsidRDefault="004F2A5C" w:rsidP="004F2A5C">
      <w:pPr>
        <w:spacing w:before="280" w:after="280"/>
        <w:rPr>
          <w:color w:val="000000"/>
        </w:rPr>
      </w:pPr>
      <w:r>
        <w:rPr>
          <w:rStyle w:val="Destacado"/>
          <w:b/>
          <w:bCs/>
          <w:color w:val="006400"/>
        </w:rPr>
        <w:t xml:space="preserve">CONSEJO: </w:t>
      </w:r>
      <w:r>
        <w:rPr>
          <w:color w:val="006400"/>
        </w:rPr>
        <w:t xml:space="preserve">Ejecuta </w:t>
      </w:r>
      <w:proofErr w:type="spellStart"/>
      <w:r>
        <w:rPr>
          <w:rStyle w:val="Heading1Char"/>
          <w:color w:val="006400"/>
        </w:rPr>
        <w:t>theme_get</w:t>
      </w:r>
      <w:proofErr w:type="spellEnd"/>
      <w:r>
        <w:rPr>
          <w:rStyle w:val="Heading1Char"/>
          <w:color w:val="006400"/>
        </w:rPr>
        <w:t xml:space="preserve">() </w:t>
      </w:r>
      <w:r>
        <w:rPr>
          <w:color w:val="006400"/>
        </w:rPr>
        <w:t xml:space="preserve">de </w:t>
      </w:r>
      <w:r>
        <w:rPr>
          <w:rStyle w:val="Strong"/>
          <w:color w:val="006400"/>
        </w:rPr>
        <w:t xml:space="preserve">ggplot2 </w:t>
      </w:r>
      <w:r>
        <w:rPr>
          <w:color w:val="006400"/>
        </w:rPr>
        <w:t>para imprimir</w:t>
      </w:r>
      <w:ins w:id="780" w:author="Ximena Tolosa" w:date="2021-10-25T01:45:00Z">
        <w:r w:rsidR="00A72B14">
          <w:rPr>
            <w:color w:val="006400"/>
          </w:rPr>
          <w:t xml:space="preserve"> en pantalla</w:t>
        </w:r>
      </w:ins>
      <w:r>
        <w:rPr>
          <w:color w:val="006400"/>
        </w:rPr>
        <w:t xml:space="preserve"> una lista de los más de 90 argumentos de </w:t>
      </w:r>
      <w:proofErr w:type="spellStart"/>
      <w:r>
        <w:rPr>
          <w:rStyle w:val="Heading1Char"/>
          <w:color w:val="006400"/>
        </w:rPr>
        <w:t>theme</w:t>
      </w:r>
      <w:proofErr w:type="spellEnd"/>
      <w:r>
        <w:rPr>
          <w:rStyle w:val="Heading1Char"/>
          <w:color w:val="006400"/>
        </w:rPr>
        <w:t xml:space="preserve">() </w:t>
      </w:r>
      <w:r>
        <w:rPr>
          <w:color w:val="006400"/>
        </w:rPr>
        <w:t>en la consola.</w:t>
      </w:r>
    </w:p>
    <w:p w14:paraId="05A36D73" w14:textId="5975109E" w:rsidR="004F2A5C" w:rsidRDefault="00A72B14" w:rsidP="004F2A5C">
      <w:pPr>
        <w:spacing w:before="280" w:after="280"/>
        <w:rPr>
          <w:color w:val="000000"/>
        </w:rPr>
      </w:pPr>
      <w:ins w:id="781" w:author="Ximena Tolosa" w:date="2021-10-25T01:45:00Z">
        <w:r>
          <w:rPr>
            <w:rStyle w:val="Destacado"/>
            <w:b/>
            <w:bCs/>
            <w:color w:val="006400"/>
          </w:rPr>
          <w:t>CONSEJO</w:t>
        </w:r>
      </w:ins>
      <w:del w:id="782" w:author="Ximena Tolosa" w:date="2021-10-25T01:45:00Z">
        <w:r w:rsidR="004F2A5C" w:rsidDel="00A72B14">
          <w:rPr>
            <w:rStyle w:val="Destacado"/>
            <w:b/>
            <w:bCs/>
            <w:color w:val="006400"/>
          </w:rPr>
          <w:delText>TIP</w:delText>
        </w:r>
      </w:del>
      <w:r w:rsidR="004F2A5C">
        <w:rPr>
          <w:rStyle w:val="Destacado"/>
          <w:b/>
          <w:bCs/>
          <w:color w:val="006400"/>
        </w:rPr>
        <w:t xml:space="preserve">: </w:t>
      </w:r>
      <w:r w:rsidR="004F2A5C">
        <w:rPr>
          <w:color w:val="006400"/>
        </w:rPr>
        <w:t xml:space="preserve">Si alguna vez quieres eliminar un elemento de un gráfico, también puedes hacerlo a través de </w:t>
      </w:r>
      <w:proofErr w:type="spellStart"/>
      <w:r w:rsidR="004F2A5C">
        <w:rPr>
          <w:rStyle w:val="Heading1Char"/>
          <w:color w:val="006400"/>
        </w:rPr>
        <w:t>theme</w:t>
      </w:r>
      <w:proofErr w:type="spellEnd"/>
      <w:r w:rsidR="004F2A5C">
        <w:rPr>
          <w:rStyle w:val="Heading1Char"/>
          <w:color w:val="006400"/>
        </w:rPr>
        <w:t>()</w:t>
      </w:r>
      <w:r w:rsidR="004F2A5C">
        <w:rPr>
          <w:color w:val="006400"/>
        </w:rPr>
        <w:t xml:space="preserve">. Basta con pasar </w:t>
      </w:r>
      <w:proofErr w:type="spellStart"/>
      <w:r w:rsidR="004F2A5C">
        <w:rPr>
          <w:rStyle w:val="Heading1Char"/>
          <w:color w:val="006400"/>
        </w:rPr>
        <w:t>element_blank</w:t>
      </w:r>
      <w:proofErr w:type="spellEnd"/>
      <w:r w:rsidR="004F2A5C">
        <w:rPr>
          <w:rStyle w:val="Heading1Char"/>
          <w:color w:val="006400"/>
        </w:rPr>
        <w:t xml:space="preserve">() </w:t>
      </w:r>
      <w:r w:rsidR="004F2A5C">
        <w:rPr>
          <w:color w:val="006400"/>
        </w:rPr>
        <w:t xml:space="preserve">a un argumento para que desaparezca por completo. Para </w:t>
      </w:r>
      <w:del w:id="783" w:author="Ximena Tolosa" w:date="2021-10-25T01:46:00Z">
        <w:r w:rsidR="004F2A5C" w:rsidDel="0012363F">
          <w:rPr>
            <w:color w:val="006400"/>
          </w:rPr>
          <w:delText xml:space="preserve">las </w:delText>
        </w:r>
      </w:del>
      <w:ins w:id="784" w:author="Ximena Tolosa" w:date="2021-10-25T01:46:00Z">
        <w:r w:rsidR="0012363F">
          <w:rPr>
            <w:color w:val="006400"/>
          </w:rPr>
          <w:t xml:space="preserve">eliminar </w:t>
        </w:r>
      </w:ins>
      <w:r w:rsidR="004F2A5C">
        <w:rPr>
          <w:color w:val="006400"/>
        </w:rPr>
        <w:t xml:space="preserve">leyendas, </w:t>
      </w:r>
      <w:del w:id="785" w:author="Ximena Tolosa" w:date="2021-10-25T01:47:00Z">
        <w:r w:rsidR="004F2A5C" w:rsidDel="0012363F">
          <w:rPr>
            <w:color w:val="006400"/>
          </w:rPr>
          <w:delText xml:space="preserve">establezca </w:delText>
        </w:r>
      </w:del>
      <w:ins w:id="786" w:author="Ximena Tolosa" w:date="2021-10-25T01:47:00Z">
        <w:r w:rsidR="0012363F">
          <w:rPr>
            <w:color w:val="006400"/>
          </w:rPr>
          <w:t xml:space="preserve">puedes asignar </w:t>
        </w:r>
      </w:ins>
      <w:proofErr w:type="spellStart"/>
      <w:r w:rsidR="004F2A5C">
        <w:rPr>
          <w:rStyle w:val="Heading1Char"/>
          <w:color w:val="006400"/>
        </w:rPr>
        <w:t>legend.position</w:t>
      </w:r>
      <w:proofErr w:type="spellEnd"/>
      <w:r w:rsidR="004F2A5C">
        <w:rPr>
          <w:rStyle w:val="Heading1Char"/>
          <w:color w:val="006400"/>
        </w:rPr>
        <w:t xml:space="preserve"> = "</w:t>
      </w:r>
      <w:proofErr w:type="spellStart"/>
      <w:r w:rsidR="004F2A5C">
        <w:rPr>
          <w:rStyle w:val="Heading1Char"/>
          <w:color w:val="006400"/>
        </w:rPr>
        <w:t>none</w:t>
      </w:r>
      <w:proofErr w:type="spellEnd"/>
      <w:r w:rsidR="004F2A5C">
        <w:rPr>
          <w:rStyle w:val="Heading1Char"/>
          <w:color w:val="006400"/>
        </w:rPr>
        <w:t>".</w:t>
      </w:r>
    </w:p>
    <w:p w14:paraId="69AA894D" w14:textId="77777777" w:rsidR="004F2A5C" w:rsidRDefault="004F2A5C" w:rsidP="004F2A5C">
      <w:pPr>
        <w:pStyle w:val="Heading2"/>
        <w:spacing w:before="280" w:after="280"/>
        <w:rPr>
          <w:rFonts w:eastAsia="Times New Roman"/>
          <w:color w:val="000000"/>
        </w:rPr>
      </w:pPr>
      <w:bookmarkStart w:id="787" w:name="__RefHeading___Toc31885_2034561403"/>
      <w:bookmarkStart w:id="788" w:name="_Toc85903816"/>
      <w:bookmarkEnd w:id="787"/>
      <w:r>
        <w:rPr>
          <w:rFonts w:eastAsia="Times New Roman"/>
          <w:color w:val="000000"/>
        </w:rPr>
        <w:t>Colores</w:t>
      </w:r>
      <w:bookmarkEnd w:id="788"/>
    </w:p>
    <w:p w14:paraId="4E623579" w14:textId="77777777" w:rsidR="004F2A5C" w:rsidRDefault="004F2A5C" w:rsidP="004F2A5C">
      <w:pPr>
        <w:spacing w:before="280" w:after="280"/>
        <w:rPr>
          <w:color w:val="000000"/>
        </w:rPr>
      </w:pPr>
      <w:r>
        <w:rPr>
          <w:color w:val="000000"/>
        </w:rPr>
        <w:t xml:space="preserve">Consulte esta </w:t>
      </w:r>
      <w:hyperlink w:anchor="ggplot_tips_colors">
        <w:r>
          <w:rPr>
            <w:rStyle w:val="EnlacedeInternet"/>
          </w:rPr>
          <w:t xml:space="preserve">sección sobre las escalas de color de la página de consejos de </w:t>
        </w:r>
        <w:proofErr w:type="spellStart"/>
        <w:r>
          <w:rPr>
            <w:rStyle w:val="EnlacedeInternet"/>
          </w:rPr>
          <w:t>ggplot</w:t>
        </w:r>
        <w:proofErr w:type="spellEnd"/>
      </w:hyperlink>
      <w:r>
        <w:rPr>
          <w:color w:val="000000"/>
        </w:rPr>
        <w:t>.</w:t>
      </w:r>
    </w:p>
    <w:p w14:paraId="28AA4F61" w14:textId="292E172B" w:rsidR="004F2A5C" w:rsidRDefault="004F2A5C" w:rsidP="004F2A5C">
      <w:pPr>
        <w:pStyle w:val="Heading2"/>
        <w:spacing w:before="280" w:after="280"/>
        <w:rPr>
          <w:rFonts w:eastAsia="Times New Roman"/>
          <w:color w:val="000000"/>
        </w:rPr>
      </w:pPr>
      <w:bookmarkStart w:id="789" w:name="__RefHeading___Toc31887_2034561403"/>
      <w:bookmarkStart w:id="790" w:name="_Toc85903817"/>
      <w:bookmarkEnd w:id="789"/>
      <w:del w:id="791" w:author="Ximena Tolosa" w:date="2021-10-25T01:48:00Z">
        <w:r w:rsidDel="0012363F">
          <w:rPr>
            <w:rFonts w:eastAsia="Times New Roman"/>
            <w:color w:val="000000"/>
          </w:rPr>
          <w:delText xml:space="preserve">Canalización </w:delText>
        </w:r>
      </w:del>
      <w:ins w:id="792" w:author="Ximena Tolosa" w:date="2021-10-25T01:48:00Z">
        <w:r w:rsidR="0012363F">
          <w:rPr>
            <w:rFonts w:eastAsia="Times New Roman"/>
            <w:color w:val="000000"/>
          </w:rPr>
          <w:t xml:space="preserve">Utilización de </w:t>
        </w:r>
        <w:proofErr w:type="spellStart"/>
        <w:r w:rsidR="0012363F">
          <w:rPr>
            <w:rFonts w:eastAsia="Times New Roman"/>
            <w:color w:val="000000"/>
          </w:rPr>
          <w:t>pipping</w:t>
        </w:r>
        <w:proofErr w:type="spellEnd"/>
        <w:r w:rsidR="0012363F">
          <w:rPr>
            <w:rFonts w:eastAsia="Times New Roman"/>
            <w:color w:val="000000"/>
          </w:rPr>
          <w:t xml:space="preserve"> </w:t>
        </w:r>
      </w:ins>
      <w:r>
        <w:rPr>
          <w:rFonts w:eastAsia="Times New Roman"/>
          <w:color w:val="000000"/>
        </w:rPr>
        <w:t xml:space="preserve">en </w:t>
      </w:r>
      <w:r>
        <w:rPr>
          <w:rStyle w:val="Strong"/>
          <w:rFonts w:eastAsia="Times New Roman"/>
          <w:b/>
          <w:bCs/>
          <w:color w:val="000000"/>
        </w:rPr>
        <w:t>ggplot2</w:t>
      </w:r>
      <w:bookmarkEnd w:id="790"/>
    </w:p>
    <w:p w14:paraId="28B40FB6" w14:textId="7A004067" w:rsidR="004F2A5C" w:rsidRDefault="004F2A5C" w:rsidP="004F2A5C">
      <w:pPr>
        <w:spacing w:before="280" w:after="280"/>
        <w:rPr>
          <w:color w:val="000000"/>
        </w:rPr>
      </w:pPr>
      <w:r>
        <w:rPr>
          <w:color w:val="000000"/>
        </w:rPr>
        <w:t xml:space="preserve">Cuando se utilizan tuberías </w:t>
      </w:r>
      <w:ins w:id="793" w:author="Ximena Tolosa" w:date="2021-10-25T01:48:00Z">
        <w:r w:rsidR="0012363F">
          <w:rPr>
            <w:color w:val="000000"/>
          </w:rPr>
          <w:t>(“</w:t>
        </w:r>
        <w:proofErr w:type="spellStart"/>
        <w:r w:rsidR="0012363F">
          <w:rPr>
            <w:color w:val="000000"/>
          </w:rPr>
          <w:t>pipping</w:t>
        </w:r>
        <w:proofErr w:type="spellEnd"/>
        <w:r w:rsidR="0012363F">
          <w:rPr>
            <w:color w:val="000000"/>
          </w:rPr>
          <w:t xml:space="preserve">’) </w:t>
        </w:r>
      </w:ins>
      <w:r>
        <w:rPr>
          <w:color w:val="000000"/>
        </w:rPr>
        <w:t xml:space="preserve">para limpiar y transformar los datos, es fácil pasar los datos transformados a </w:t>
      </w:r>
      <w:proofErr w:type="spellStart"/>
      <w:r>
        <w:rPr>
          <w:rStyle w:val="Heading1Char"/>
          <w:color w:val="000000"/>
        </w:rPr>
        <w:t>ggplot</w:t>
      </w:r>
      <w:proofErr w:type="spellEnd"/>
      <w:r>
        <w:rPr>
          <w:rStyle w:val="Heading1Char"/>
          <w:color w:val="000000"/>
        </w:rPr>
        <w:t>()</w:t>
      </w:r>
      <w:r>
        <w:rPr>
          <w:color w:val="000000"/>
        </w:rPr>
        <w:t>.</w:t>
      </w:r>
    </w:p>
    <w:p w14:paraId="1ECB79EF" w14:textId="361E40CB" w:rsidR="004F2A5C" w:rsidRDefault="004F2A5C" w:rsidP="004F2A5C">
      <w:pPr>
        <w:spacing w:before="280" w:after="280"/>
        <w:rPr>
          <w:color w:val="000000"/>
        </w:rPr>
      </w:pPr>
      <w:r>
        <w:rPr>
          <w:color w:val="000000"/>
        </w:rPr>
        <w:t xml:space="preserve">Las tuberías que pasan el conjunto de datos de función a función </w:t>
      </w:r>
      <w:del w:id="794" w:author="Ximena Tolosa" w:date="2021-10-25T02:02:00Z">
        <w:r w:rsidDel="00F95DC8">
          <w:rPr>
            <w:color w:val="000000"/>
          </w:rPr>
          <w:delText xml:space="preserve">pasarán </w:delText>
        </w:r>
      </w:del>
      <w:ins w:id="795" w:author="Ximena Tolosa" w:date="2021-10-25T02:02:00Z">
        <w:r w:rsidR="00F95DC8">
          <w:rPr>
            <w:color w:val="000000"/>
          </w:rPr>
          <w:t xml:space="preserve">se </w:t>
        </w:r>
        <w:proofErr w:type="spellStart"/>
        <w:r w:rsidR="00F95DC8">
          <w:rPr>
            <w:color w:val="000000"/>
          </w:rPr>
          <w:t>convertiran</w:t>
        </w:r>
        <w:proofErr w:type="spellEnd"/>
        <w:r w:rsidR="00F95DC8">
          <w:rPr>
            <w:color w:val="000000"/>
          </w:rPr>
          <w:t xml:space="preserve"> </w:t>
        </w:r>
      </w:ins>
      <w:r>
        <w:rPr>
          <w:color w:val="000000"/>
        </w:rPr>
        <w:t xml:space="preserve">a </w:t>
      </w:r>
      <w:r>
        <w:rPr>
          <w:rStyle w:val="Heading1Char"/>
          <w:color w:val="000000"/>
        </w:rPr>
        <w:t xml:space="preserve">+ </w:t>
      </w:r>
      <w:r>
        <w:rPr>
          <w:color w:val="000000"/>
        </w:rPr>
        <w:t xml:space="preserve">una vez que se </w:t>
      </w:r>
      <w:del w:id="796" w:author="Ximena Tolosa" w:date="2021-10-25T01:57:00Z">
        <w:r w:rsidDel="00F95DC8">
          <w:rPr>
            <w:color w:val="000000"/>
          </w:rPr>
          <w:delText xml:space="preserve">llame </w:delText>
        </w:r>
      </w:del>
      <w:ins w:id="797" w:author="Ximena Tolosa" w:date="2021-10-25T01:57:00Z">
        <w:r w:rsidR="00F95DC8">
          <w:rPr>
            <w:color w:val="000000"/>
          </w:rPr>
          <w:t xml:space="preserve">invoque </w:t>
        </w:r>
      </w:ins>
      <w:r>
        <w:rPr>
          <w:color w:val="000000"/>
        </w:rPr>
        <w:t xml:space="preserve">a la función </w:t>
      </w:r>
      <w:proofErr w:type="spellStart"/>
      <w:r>
        <w:rPr>
          <w:rStyle w:val="Heading1Char"/>
          <w:color w:val="000000"/>
        </w:rPr>
        <w:t>ggplot</w:t>
      </w:r>
      <w:proofErr w:type="spellEnd"/>
      <w:r>
        <w:rPr>
          <w:rStyle w:val="Heading1Char"/>
          <w:color w:val="000000"/>
        </w:rPr>
        <w:t>()</w:t>
      </w:r>
      <w:r>
        <w:rPr>
          <w:color w:val="000000"/>
        </w:rPr>
        <w:t xml:space="preserve">. Ten en cuenta que, en este caso, no es necesario especificar el argumento </w:t>
      </w:r>
      <w:r>
        <w:rPr>
          <w:rStyle w:val="Heading1Char"/>
          <w:color w:val="000000"/>
        </w:rPr>
        <w:t>data =</w:t>
      </w:r>
      <w:r>
        <w:rPr>
          <w:color w:val="000000"/>
        </w:rPr>
        <w:t>, ya que éste se define automáticamente como el conjunto de datos canalizado.</w:t>
      </w:r>
    </w:p>
    <w:p w14:paraId="7F117DDE" w14:textId="77777777" w:rsidR="004F2A5C" w:rsidRDefault="004F2A5C" w:rsidP="004F2A5C">
      <w:pPr>
        <w:spacing w:before="280" w:after="280"/>
        <w:rPr>
          <w:color w:val="000000"/>
        </w:rPr>
      </w:pPr>
      <w:r>
        <w:rPr>
          <w:color w:val="000000"/>
        </w:rPr>
        <w:t>Así es como podría verse:</w:t>
      </w:r>
    </w:p>
    <w:p w14:paraId="5D16A8C1" w14:textId="7EB5E053" w:rsidR="004F2A5C" w:rsidRDefault="004F2A5C" w:rsidP="004F2A5C">
      <w:pPr>
        <w:pStyle w:val="Heading2"/>
        <w:spacing w:before="280" w:after="280"/>
        <w:rPr>
          <w:rFonts w:eastAsia="Times New Roman"/>
          <w:color w:val="000000"/>
        </w:rPr>
      </w:pPr>
      <w:bookmarkStart w:id="798" w:name="__RefHeading___Toc31889_2034561403"/>
      <w:bookmarkStart w:id="799" w:name="_Toc85903818"/>
      <w:bookmarkEnd w:id="798"/>
      <w:r>
        <w:rPr>
          <w:rFonts w:eastAsia="Times New Roman"/>
          <w:color w:val="000000"/>
        </w:rPr>
        <w:t>Traza</w:t>
      </w:r>
      <w:ins w:id="800" w:author="Ximena Tolosa" w:date="2021-10-25T02:02:00Z">
        <w:r w:rsidR="00F95DC8">
          <w:rPr>
            <w:rFonts w:eastAsia="Times New Roman"/>
            <w:color w:val="000000"/>
          </w:rPr>
          <w:t>do de</w:t>
        </w:r>
      </w:ins>
      <w:del w:id="801" w:author="Ximena Tolosa" w:date="2021-10-25T02:02:00Z">
        <w:r w:rsidDel="00F95DC8">
          <w:rPr>
            <w:rFonts w:eastAsia="Times New Roman"/>
            <w:color w:val="000000"/>
          </w:rPr>
          <w:delText>r</w:delText>
        </w:r>
      </w:del>
      <w:r>
        <w:rPr>
          <w:rFonts w:eastAsia="Times New Roman"/>
          <w:color w:val="000000"/>
        </w:rPr>
        <w:t xml:space="preserve"> datos continuos</w:t>
      </w:r>
      <w:bookmarkEnd w:id="799"/>
    </w:p>
    <w:p w14:paraId="4954DEBC" w14:textId="77777777" w:rsidR="004F2A5C" w:rsidRDefault="004F2A5C" w:rsidP="004F2A5C">
      <w:pPr>
        <w:spacing w:before="280" w:after="280"/>
        <w:rPr>
          <w:color w:val="000000"/>
        </w:rPr>
      </w:pPr>
      <w:r>
        <w:rPr>
          <w:color w:val="000000"/>
        </w:rPr>
        <w:t xml:space="preserve">A lo largo de esta página, ya has visto muchos ejemplos de trazado de datos continuos. Aquí los consolidamos brevemente y presentamos algunas variaciones. </w:t>
      </w:r>
      <w:r>
        <w:rPr>
          <w:color w:val="000000"/>
        </w:rPr>
        <w:br/>
        <w:t>Las visualizaciones que aquí se cubren incluyen:</w:t>
      </w:r>
    </w:p>
    <w:p w14:paraId="57F1BE58" w14:textId="77777777" w:rsidR="004F2A5C" w:rsidRDefault="004F2A5C" w:rsidP="00144256">
      <w:pPr>
        <w:numPr>
          <w:ilvl w:val="0"/>
          <w:numId w:val="22"/>
        </w:numPr>
        <w:spacing w:beforeAutospacing="1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Gráficos para una variable continua: </w:t>
      </w:r>
    </w:p>
    <w:p w14:paraId="70200CF5" w14:textId="77777777" w:rsidR="004F2A5C" w:rsidRDefault="004F2A5C" w:rsidP="00144256">
      <w:pPr>
        <w:numPr>
          <w:ilvl w:val="1"/>
          <w:numId w:val="22"/>
        </w:numPr>
        <w:rPr>
          <w:rFonts w:eastAsia="Times New Roman"/>
          <w:color w:val="000000"/>
        </w:rPr>
      </w:pPr>
      <w:r>
        <w:rPr>
          <w:rStyle w:val="Strong"/>
          <w:rFonts w:eastAsia="Times New Roman"/>
          <w:color w:val="000000"/>
        </w:rPr>
        <w:t>Histograma</w:t>
      </w:r>
      <w:r>
        <w:rPr>
          <w:rFonts w:eastAsia="Times New Roman"/>
          <w:color w:val="000000"/>
        </w:rPr>
        <w:t>, un gráfico clásico para presentar la distribución de una variable continua.</w:t>
      </w:r>
    </w:p>
    <w:p w14:paraId="189E0ECA" w14:textId="77777777" w:rsidR="004F2A5C" w:rsidRDefault="004F2A5C" w:rsidP="00144256">
      <w:pPr>
        <w:numPr>
          <w:ilvl w:val="1"/>
          <w:numId w:val="22"/>
        </w:numPr>
        <w:rPr>
          <w:rFonts w:eastAsia="Times New Roman"/>
          <w:color w:val="000000"/>
        </w:rPr>
      </w:pPr>
      <w:r>
        <w:rPr>
          <w:rStyle w:val="Strong"/>
          <w:rFonts w:eastAsia="Times New Roman"/>
          <w:color w:val="000000"/>
        </w:rPr>
        <w:t xml:space="preserve">Gráfico de caja </w:t>
      </w:r>
      <w:r>
        <w:rPr>
          <w:rFonts w:eastAsia="Times New Roman"/>
          <w:color w:val="000000"/>
        </w:rPr>
        <w:t>(también llamado de caja y bigotes), para mostrar los percentiles 25, 50 y 75, los extremos de la cola de la distribución y los valores atípicos (</w:t>
      </w:r>
      <w:hyperlink r:id="rId18">
        <w:r>
          <w:rPr>
            <w:rStyle w:val="EnlacedeInternet"/>
            <w:rFonts w:eastAsia="Times New Roman"/>
          </w:rPr>
          <w:t>limitaciones importantes</w:t>
        </w:r>
      </w:hyperlink>
      <w:r>
        <w:rPr>
          <w:rFonts w:eastAsia="Times New Roman"/>
          <w:color w:val="000000"/>
        </w:rPr>
        <w:t>).</w:t>
      </w:r>
    </w:p>
    <w:p w14:paraId="02AA118F" w14:textId="499E26F3" w:rsidR="004F2A5C" w:rsidRDefault="004F2A5C" w:rsidP="00144256">
      <w:pPr>
        <w:numPr>
          <w:ilvl w:val="1"/>
          <w:numId w:val="22"/>
        </w:numPr>
        <w:rPr>
          <w:rFonts w:eastAsia="Times New Roman"/>
          <w:color w:val="000000"/>
        </w:rPr>
      </w:pPr>
      <w:r>
        <w:rPr>
          <w:rStyle w:val="Strong"/>
          <w:rFonts w:eastAsia="Times New Roman"/>
          <w:color w:val="000000"/>
        </w:rPr>
        <w:lastRenderedPageBreak/>
        <w:t>Gráfico de fluctuación</w:t>
      </w:r>
      <w:r>
        <w:rPr>
          <w:rFonts w:eastAsia="Times New Roman"/>
          <w:color w:val="000000"/>
        </w:rPr>
        <w:t>, para mostrar todos los valores como puntos que se "fluctúan" para que se puedan ver (</w:t>
      </w:r>
      <w:del w:id="802" w:author="Ximena Tolosa" w:date="2021-10-25T02:05:00Z">
        <w:r w:rsidDel="00F95DC8">
          <w:rPr>
            <w:rFonts w:eastAsia="Times New Roman"/>
            <w:color w:val="000000"/>
          </w:rPr>
          <w:delText>en su mayoría</w:delText>
        </w:r>
      </w:del>
      <w:ins w:id="803" w:author="Ximena Tolosa" w:date="2021-10-25T02:05:00Z">
        <w:r w:rsidR="00F95DC8">
          <w:rPr>
            <w:rFonts w:eastAsia="Times New Roman"/>
            <w:color w:val="000000"/>
          </w:rPr>
          <w:t>casi</w:t>
        </w:r>
      </w:ins>
      <w:r>
        <w:rPr>
          <w:rFonts w:eastAsia="Times New Roman"/>
          <w:color w:val="000000"/>
        </w:rPr>
        <w:t>) todos, incluso cuando dos tienen el mismo valor.</w:t>
      </w:r>
    </w:p>
    <w:p w14:paraId="51705AF0" w14:textId="156854AD" w:rsidR="004F2A5C" w:rsidRDefault="004F2A5C" w:rsidP="00144256">
      <w:pPr>
        <w:numPr>
          <w:ilvl w:val="1"/>
          <w:numId w:val="22"/>
        </w:numPr>
        <w:rPr>
          <w:rFonts w:eastAsia="Times New Roman"/>
          <w:color w:val="000000"/>
        </w:rPr>
      </w:pPr>
      <w:r>
        <w:rPr>
          <w:rStyle w:val="Strong"/>
          <w:rFonts w:eastAsia="Times New Roman"/>
          <w:color w:val="000000"/>
        </w:rPr>
        <w:t>Gráfico del violín</w:t>
      </w:r>
      <w:r>
        <w:rPr>
          <w:rFonts w:eastAsia="Times New Roman"/>
          <w:color w:val="000000"/>
        </w:rPr>
        <w:t>, muestra la distribución de una variable continua en función de</w:t>
      </w:r>
      <w:ins w:id="804" w:author="Ximena Tolosa" w:date="2021-10-25T02:07:00Z">
        <w:r w:rsidR="00FC5C2D">
          <w:rPr>
            <w:rFonts w:eastAsia="Times New Roman"/>
            <w:color w:val="000000"/>
          </w:rPr>
          <w:t>l</w:t>
        </w:r>
      </w:ins>
      <w:r>
        <w:rPr>
          <w:rFonts w:eastAsia="Times New Roman"/>
          <w:color w:val="000000"/>
        </w:rPr>
        <w:t xml:space="preserve"> </w:t>
      </w:r>
      <w:del w:id="805" w:author="Ximena Tolosa" w:date="2021-10-25T02:07:00Z">
        <w:r w:rsidDel="00FC5C2D">
          <w:rPr>
            <w:rFonts w:eastAsia="Times New Roman"/>
            <w:color w:val="000000"/>
          </w:rPr>
          <w:delText>la</w:delText>
        </w:r>
      </w:del>
      <w:r>
        <w:rPr>
          <w:rFonts w:eastAsia="Times New Roman"/>
          <w:color w:val="000000"/>
        </w:rPr>
        <w:t xml:space="preserve"> anch</w:t>
      </w:r>
      <w:ins w:id="806" w:author="Ximena Tolosa" w:date="2021-10-25T02:07:00Z">
        <w:r w:rsidR="00FC5C2D">
          <w:rPr>
            <w:rFonts w:eastAsia="Times New Roman"/>
            <w:color w:val="000000"/>
          </w:rPr>
          <w:t>o</w:t>
        </w:r>
      </w:ins>
      <w:del w:id="807" w:author="Ximena Tolosa" w:date="2021-10-25T02:07:00Z">
        <w:r w:rsidDel="00FC5C2D">
          <w:rPr>
            <w:rFonts w:eastAsia="Times New Roman"/>
            <w:color w:val="000000"/>
          </w:rPr>
          <w:delText>ura</w:delText>
        </w:r>
      </w:del>
      <w:r>
        <w:rPr>
          <w:rFonts w:eastAsia="Times New Roman"/>
          <w:color w:val="000000"/>
        </w:rPr>
        <w:t xml:space="preserve"> simétric</w:t>
      </w:r>
      <w:del w:id="808" w:author="Ximena Tolosa" w:date="2021-10-25T02:07:00Z">
        <w:r w:rsidDel="00FC5C2D">
          <w:rPr>
            <w:rFonts w:eastAsia="Times New Roman"/>
            <w:color w:val="000000"/>
          </w:rPr>
          <w:delText>a</w:delText>
        </w:r>
      </w:del>
      <w:ins w:id="809" w:author="Ximena Tolosa" w:date="2021-10-25T02:07:00Z">
        <w:r w:rsidR="00FC5C2D">
          <w:rPr>
            <w:rFonts w:eastAsia="Times New Roman"/>
            <w:color w:val="000000"/>
          </w:rPr>
          <w:t>o</w:t>
        </w:r>
      </w:ins>
      <w:r>
        <w:rPr>
          <w:rFonts w:eastAsia="Times New Roman"/>
          <w:color w:val="000000"/>
        </w:rPr>
        <w:t xml:space="preserve"> del "violín".</w:t>
      </w:r>
    </w:p>
    <w:p w14:paraId="5E5D87AC" w14:textId="77777777" w:rsidR="004F2A5C" w:rsidRDefault="004F2A5C" w:rsidP="00144256">
      <w:pPr>
        <w:numPr>
          <w:ilvl w:val="1"/>
          <w:numId w:val="22"/>
        </w:num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Los </w:t>
      </w:r>
      <w:r>
        <w:rPr>
          <w:rStyle w:val="Strong"/>
          <w:rFonts w:eastAsia="Times New Roman"/>
          <w:color w:val="000000"/>
        </w:rPr>
        <w:t xml:space="preserve">gráficos de </w:t>
      </w:r>
      <w:proofErr w:type="spellStart"/>
      <w:r>
        <w:rPr>
          <w:rStyle w:val="Strong"/>
          <w:rFonts w:eastAsia="Times New Roman"/>
          <w:color w:val="000000"/>
        </w:rPr>
        <w:t>Sina</w:t>
      </w:r>
      <w:proofErr w:type="spellEnd"/>
      <w:r>
        <w:rPr>
          <w:rFonts w:eastAsia="Times New Roman"/>
          <w:color w:val="000000"/>
        </w:rPr>
        <w:t xml:space="preserve">, son una combinación de los gráficos de </w:t>
      </w:r>
      <w:proofErr w:type="spellStart"/>
      <w:r>
        <w:rPr>
          <w:rFonts w:eastAsia="Times New Roman"/>
          <w:color w:val="000000"/>
        </w:rPr>
        <w:t>jitter</w:t>
      </w:r>
      <w:proofErr w:type="spellEnd"/>
      <w:r>
        <w:rPr>
          <w:rFonts w:eastAsia="Times New Roman"/>
          <w:color w:val="000000"/>
        </w:rPr>
        <w:t xml:space="preserve"> y de violín, donde se muestran los puntos individuales pero con la forma simétrica de la distribución (a través del paquete </w:t>
      </w:r>
      <w:proofErr w:type="spellStart"/>
      <w:r>
        <w:rPr>
          <w:rStyle w:val="Strong"/>
          <w:rFonts w:eastAsia="Times New Roman"/>
          <w:color w:val="000000"/>
        </w:rPr>
        <w:t>ggforce</w:t>
      </w:r>
      <w:proofErr w:type="spellEnd"/>
      <w:r>
        <w:rPr>
          <w:rFonts w:eastAsia="Times New Roman"/>
          <w:color w:val="000000"/>
        </w:rPr>
        <w:t>).</w:t>
      </w:r>
    </w:p>
    <w:p w14:paraId="452AC433" w14:textId="77777777" w:rsidR="004F2A5C" w:rsidRDefault="004F2A5C" w:rsidP="00144256">
      <w:pPr>
        <w:numPr>
          <w:ilvl w:val="0"/>
          <w:numId w:val="22"/>
        </w:numPr>
        <w:rPr>
          <w:rFonts w:eastAsia="Times New Roman"/>
          <w:color w:val="000000"/>
        </w:rPr>
      </w:pPr>
      <w:r>
        <w:rPr>
          <w:rStyle w:val="Strong"/>
          <w:rFonts w:eastAsia="Times New Roman"/>
          <w:color w:val="000000"/>
        </w:rPr>
        <w:t xml:space="preserve">Gráfico de dispersión </w:t>
      </w:r>
      <w:r>
        <w:rPr>
          <w:rFonts w:eastAsia="Times New Roman"/>
          <w:color w:val="000000"/>
        </w:rPr>
        <w:t>para dos variables continuas.</w:t>
      </w:r>
    </w:p>
    <w:p w14:paraId="14B5B5E4" w14:textId="77777777" w:rsidR="004F2A5C" w:rsidRDefault="004F2A5C" w:rsidP="00144256">
      <w:pPr>
        <w:numPr>
          <w:ilvl w:val="0"/>
          <w:numId w:val="22"/>
        </w:numPr>
        <w:spacing w:afterAutospacing="1"/>
        <w:rPr>
          <w:rFonts w:eastAsia="Times New Roman"/>
          <w:color w:val="000000"/>
        </w:rPr>
      </w:pPr>
      <w:r>
        <w:rPr>
          <w:rStyle w:val="Strong"/>
          <w:rFonts w:eastAsia="Times New Roman"/>
          <w:color w:val="000000"/>
        </w:rPr>
        <w:t xml:space="preserve">Gráficos de calor </w:t>
      </w:r>
      <w:r>
        <w:rPr>
          <w:rFonts w:eastAsia="Times New Roman"/>
          <w:color w:val="000000"/>
        </w:rPr>
        <w:t xml:space="preserve">para tres variables continuas (enlazado a la página de </w:t>
      </w:r>
      <w:hyperlink w:anchor="heat-plots">
        <w:r>
          <w:rPr>
            <w:rStyle w:val="EnlacedeInternet"/>
            <w:rFonts w:eastAsia="Times New Roman"/>
          </w:rPr>
          <w:t>gráficos de calor</w:t>
        </w:r>
      </w:hyperlink>
      <w:r>
        <w:rPr>
          <w:rFonts w:eastAsia="Times New Roman"/>
          <w:color w:val="000000"/>
        </w:rPr>
        <w:t>)</w:t>
      </w:r>
    </w:p>
    <w:p w14:paraId="1A0FABBF" w14:textId="77777777" w:rsidR="004F2A5C" w:rsidRDefault="004F2A5C" w:rsidP="004F2A5C">
      <w:pPr>
        <w:pStyle w:val="Heading3"/>
        <w:spacing w:before="280" w:after="280"/>
        <w:rPr>
          <w:rFonts w:eastAsia="Times New Roman"/>
          <w:color w:val="000000"/>
        </w:rPr>
      </w:pPr>
      <w:bookmarkStart w:id="810" w:name="__RefHeading___Toc33044_485595530"/>
      <w:bookmarkStart w:id="811" w:name="_Toc85903819"/>
      <w:bookmarkEnd w:id="810"/>
      <w:r>
        <w:rPr>
          <w:rFonts w:eastAsia="Times New Roman"/>
          <w:color w:val="000000"/>
        </w:rPr>
        <w:t>Histogramas</w:t>
      </w:r>
      <w:bookmarkEnd w:id="811"/>
    </w:p>
    <w:p w14:paraId="663C6F8A" w14:textId="77777777" w:rsidR="004F2A5C" w:rsidRDefault="004F2A5C" w:rsidP="004F2A5C">
      <w:pPr>
        <w:spacing w:before="280" w:after="280"/>
        <w:rPr>
          <w:color w:val="000000"/>
        </w:rPr>
      </w:pPr>
      <w:r>
        <w:rPr>
          <w:color w:val="000000"/>
        </w:rPr>
        <w:t xml:space="preserve">Los histogramas pueden parecerse a los gráficos de barras, pero son distintos porque miden la distribución de una variable </w:t>
      </w:r>
      <w:r>
        <w:rPr>
          <w:rStyle w:val="Destacado"/>
          <w:color w:val="000000"/>
        </w:rPr>
        <w:t>continua</w:t>
      </w:r>
      <w:r>
        <w:rPr>
          <w:color w:val="000000"/>
        </w:rPr>
        <w:t xml:space="preserve">. No hay espacios entre las "barras", y sólo se proporciona una columna a </w:t>
      </w:r>
      <w:proofErr w:type="spellStart"/>
      <w:r>
        <w:rPr>
          <w:rStyle w:val="Heading1Char"/>
          <w:color w:val="000000"/>
        </w:rPr>
        <w:t>geom_histogram</w:t>
      </w:r>
      <w:proofErr w:type="spellEnd"/>
      <w:r>
        <w:rPr>
          <w:rStyle w:val="Heading1Char"/>
          <w:color w:val="000000"/>
        </w:rPr>
        <w:t>()</w:t>
      </w:r>
      <w:r>
        <w:rPr>
          <w:color w:val="000000"/>
        </w:rPr>
        <w:t>.</w:t>
      </w:r>
    </w:p>
    <w:p w14:paraId="378FE0F8" w14:textId="77777777" w:rsidR="004F2A5C" w:rsidRDefault="004F2A5C" w:rsidP="004F2A5C">
      <w:pPr>
        <w:spacing w:before="280" w:after="280"/>
        <w:rPr>
          <w:color w:val="000000"/>
        </w:rPr>
      </w:pPr>
      <w:r>
        <w:rPr>
          <w:color w:val="000000"/>
        </w:rPr>
        <w:t xml:space="preserve">A continuación se muestra el código para generar </w:t>
      </w:r>
      <w:r>
        <w:rPr>
          <w:rStyle w:val="Strong"/>
          <w:color w:val="000000"/>
        </w:rPr>
        <w:t>histogramas</w:t>
      </w:r>
      <w:r>
        <w:rPr>
          <w:color w:val="000000"/>
        </w:rPr>
        <w:t xml:space="preserve">, que agrupan datos continuos en rangos y se muestran en barras adyacentes de altura variable. Esto se hace utilizando </w:t>
      </w:r>
      <w:proofErr w:type="spellStart"/>
      <w:r>
        <w:rPr>
          <w:rStyle w:val="Heading1Char"/>
          <w:color w:val="000000"/>
        </w:rPr>
        <w:t>geom_histogram</w:t>
      </w:r>
      <w:proofErr w:type="spellEnd"/>
      <w:r>
        <w:rPr>
          <w:rStyle w:val="Heading1Char"/>
          <w:color w:val="000000"/>
        </w:rPr>
        <w:t>()</w:t>
      </w:r>
      <w:r>
        <w:rPr>
          <w:color w:val="000000"/>
        </w:rPr>
        <w:t xml:space="preserve">. Consulte la </w:t>
      </w:r>
      <w:hyperlink w:anchor="ggplot_basics_bars">
        <w:r>
          <w:rPr>
            <w:rStyle w:val="EnlacedeInternet"/>
          </w:rPr>
          <w:t xml:space="preserve">sección "Diagrama de barras" </w:t>
        </w:r>
      </w:hyperlink>
      <w:r>
        <w:rPr>
          <w:color w:val="000000"/>
        </w:rPr>
        <w:t xml:space="preserve">de la página de fundamentos de </w:t>
      </w:r>
      <w:proofErr w:type="spellStart"/>
      <w:r>
        <w:rPr>
          <w:color w:val="000000"/>
        </w:rPr>
        <w:t>ggplot</w:t>
      </w:r>
      <w:proofErr w:type="spellEnd"/>
      <w:r>
        <w:rPr>
          <w:color w:val="000000"/>
        </w:rPr>
        <w:t xml:space="preserve"> para entender la diferencia entre </w:t>
      </w:r>
      <w:proofErr w:type="spellStart"/>
      <w:r w:rsidRPr="00FC5C2D">
        <w:rPr>
          <w:rStyle w:val="Heading1Char"/>
          <w:rPrChange w:id="812" w:author="Ximena Tolosa" w:date="2021-10-25T02:10:00Z">
            <w:rPr>
              <w:color w:val="000000"/>
            </w:rPr>
          </w:rPrChange>
        </w:rPr>
        <w:t>geom_histogram</w:t>
      </w:r>
      <w:proofErr w:type="spellEnd"/>
      <w:del w:id="813" w:author="Ximena Tolosa" w:date="2021-10-25T02:10:00Z">
        <w:r w:rsidRPr="00FC5C2D" w:rsidDel="00FC5C2D">
          <w:rPr>
            <w:rStyle w:val="Heading1Char"/>
            <w:rPrChange w:id="814" w:author="Ximena Tolosa" w:date="2021-10-25T02:10:00Z">
              <w:rPr>
                <w:color w:val="000000"/>
              </w:rPr>
            </w:rPrChange>
          </w:rPr>
          <w:delText>a</w:delText>
        </w:r>
      </w:del>
      <w:r w:rsidRPr="00FC5C2D">
        <w:rPr>
          <w:rStyle w:val="Heading1Char"/>
          <w:rPrChange w:id="815" w:author="Ximena Tolosa" w:date="2021-10-25T02:10:00Z">
            <w:rPr>
              <w:color w:val="000000"/>
            </w:rPr>
          </w:rPrChange>
        </w:rPr>
        <w:t>(</w:t>
      </w:r>
      <w:r>
        <w:rPr>
          <w:rStyle w:val="Heading1Char"/>
          <w:color w:val="000000"/>
        </w:rPr>
        <w:t>)</w:t>
      </w:r>
      <w:r>
        <w:rPr>
          <w:color w:val="000000"/>
        </w:rPr>
        <w:t xml:space="preserve">, </w:t>
      </w:r>
      <w:proofErr w:type="spellStart"/>
      <w:r>
        <w:rPr>
          <w:rStyle w:val="Heading1Char"/>
          <w:color w:val="000000"/>
        </w:rPr>
        <w:t>geom_bar</w:t>
      </w:r>
      <w:proofErr w:type="spellEnd"/>
      <w:r>
        <w:rPr>
          <w:rStyle w:val="Heading1Char"/>
          <w:color w:val="000000"/>
        </w:rPr>
        <w:t xml:space="preserve">() </w:t>
      </w:r>
      <w:r>
        <w:rPr>
          <w:color w:val="000000"/>
        </w:rPr>
        <w:t xml:space="preserve">y </w:t>
      </w:r>
      <w:proofErr w:type="spellStart"/>
      <w:r>
        <w:rPr>
          <w:rStyle w:val="Heading1Char"/>
          <w:color w:val="000000"/>
        </w:rPr>
        <w:t>geom_col</w:t>
      </w:r>
      <w:proofErr w:type="spellEnd"/>
      <w:r>
        <w:rPr>
          <w:rStyle w:val="Heading1Char"/>
          <w:color w:val="000000"/>
        </w:rPr>
        <w:t>()</w:t>
      </w:r>
      <w:r>
        <w:rPr>
          <w:color w:val="000000"/>
        </w:rPr>
        <w:t>.</w:t>
      </w:r>
    </w:p>
    <w:p w14:paraId="25B649C9" w14:textId="77777777" w:rsidR="004F2A5C" w:rsidRDefault="004F2A5C" w:rsidP="004F2A5C">
      <w:pPr>
        <w:spacing w:before="280" w:after="280"/>
        <w:rPr>
          <w:color w:val="000000"/>
        </w:rPr>
      </w:pPr>
      <w:r>
        <w:rPr>
          <w:color w:val="000000"/>
        </w:rPr>
        <w:t xml:space="preserve">Vamos a mostrar la distribución de las edades de los casos. Dentro de </w:t>
      </w:r>
      <w:proofErr w:type="spellStart"/>
      <w:r>
        <w:rPr>
          <w:rStyle w:val="Heading1Char"/>
          <w:color w:val="000000"/>
        </w:rPr>
        <w:t>mapping</w:t>
      </w:r>
      <w:proofErr w:type="spellEnd"/>
      <w:r>
        <w:rPr>
          <w:rStyle w:val="Heading1Char"/>
          <w:color w:val="000000"/>
        </w:rPr>
        <w:t xml:space="preserve"> = aes() </w:t>
      </w:r>
      <w:r>
        <w:rPr>
          <w:color w:val="000000"/>
        </w:rPr>
        <w:t>especifique la columna de la que quiere ver la distribución. Puedes asignar esta columna al eje x o al eje y.</w:t>
      </w:r>
    </w:p>
    <w:p w14:paraId="5D3966A1" w14:textId="3F0DA8C6" w:rsidR="004F2A5C" w:rsidRDefault="004F2A5C" w:rsidP="004F2A5C">
      <w:pPr>
        <w:spacing w:before="280" w:after="280"/>
        <w:rPr>
          <w:color w:val="000000"/>
        </w:rPr>
      </w:pPr>
      <w:r>
        <w:rPr>
          <w:color w:val="000000"/>
        </w:rPr>
        <w:t>Las filas serán asignadas a "</w:t>
      </w:r>
      <w:proofErr w:type="spellStart"/>
      <w:r>
        <w:rPr>
          <w:color w:val="000000"/>
        </w:rPr>
        <w:t>bins</w:t>
      </w:r>
      <w:proofErr w:type="spellEnd"/>
      <w:r>
        <w:rPr>
          <w:color w:val="000000"/>
        </w:rPr>
        <w:t xml:space="preserve">" basados en su edad numérica, y estos </w:t>
      </w:r>
      <w:proofErr w:type="spellStart"/>
      <w:r>
        <w:rPr>
          <w:color w:val="000000"/>
        </w:rPr>
        <w:t>bins</w:t>
      </w:r>
      <w:proofErr w:type="spellEnd"/>
      <w:r>
        <w:rPr>
          <w:color w:val="000000"/>
        </w:rPr>
        <w:t xml:space="preserve"> serán representados gráficamente por barras. Si se especifica un número de </w:t>
      </w:r>
      <w:proofErr w:type="spellStart"/>
      <w:r>
        <w:rPr>
          <w:color w:val="000000"/>
        </w:rPr>
        <w:t>bins</w:t>
      </w:r>
      <w:proofErr w:type="spellEnd"/>
      <w:r>
        <w:rPr>
          <w:color w:val="000000"/>
        </w:rPr>
        <w:t xml:space="preserve"> con la estética de gráfico </w:t>
      </w:r>
      <w:proofErr w:type="spellStart"/>
      <w:r w:rsidRPr="00B0034A">
        <w:rPr>
          <w:rStyle w:val="Heading1Char"/>
          <w:rPrChange w:id="816" w:author="Ximena Tolosa" w:date="2021-10-25T02:14:00Z">
            <w:rPr>
              <w:color w:val="000000"/>
            </w:rPr>
          </w:rPrChange>
        </w:rPr>
        <w:t>bins</w:t>
      </w:r>
      <w:proofErr w:type="spellEnd"/>
      <w:r w:rsidRPr="00B0034A">
        <w:rPr>
          <w:rStyle w:val="Heading1Char"/>
          <w:rPrChange w:id="817" w:author="Ximena Tolosa" w:date="2021-10-25T02:14:00Z">
            <w:rPr>
              <w:color w:val="000000"/>
            </w:rPr>
          </w:rPrChange>
        </w:rPr>
        <w:t xml:space="preserve"> =</w:t>
      </w:r>
      <w:r w:rsidRPr="00B0034A">
        <w:rPr>
          <w:color w:val="000000"/>
        </w:rPr>
        <w:t>,</w:t>
      </w:r>
      <w:r>
        <w:rPr>
          <w:color w:val="000000"/>
        </w:rPr>
        <w:t xml:space="preserve"> los puntos de ruptura se espacian uniformemente entre los valores mínimos y máximos del histograma. Si no se especifica </w:t>
      </w:r>
      <w:proofErr w:type="spellStart"/>
      <w:r w:rsidRPr="00B0034A">
        <w:rPr>
          <w:rStyle w:val="Heading1Char"/>
          <w:rPrChange w:id="818" w:author="Ximena Tolosa" w:date="2021-10-25T02:15:00Z">
            <w:rPr>
              <w:color w:val="000000"/>
            </w:rPr>
          </w:rPrChange>
        </w:rPr>
        <w:t>bins</w:t>
      </w:r>
      <w:proofErr w:type="spellEnd"/>
      <w:r w:rsidRPr="00B0034A">
        <w:rPr>
          <w:rStyle w:val="Heading1Char"/>
          <w:rPrChange w:id="819" w:author="Ximena Tolosa" w:date="2021-10-25T02:15:00Z">
            <w:rPr>
              <w:color w:val="000000"/>
            </w:rPr>
          </w:rPrChange>
        </w:rPr>
        <w:t xml:space="preserve"> =</w:t>
      </w:r>
      <w:r>
        <w:rPr>
          <w:color w:val="000000"/>
        </w:rPr>
        <w:t xml:space="preserve">, se adivinará un número apropiado de </w:t>
      </w:r>
      <w:proofErr w:type="spellStart"/>
      <w:r>
        <w:rPr>
          <w:color w:val="000000"/>
        </w:rPr>
        <w:t>bins</w:t>
      </w:r>
      <w:proofErr w:type="spellEnd"/>
      <w:r>
        <w:rPr>
          <w:color w:val="000000"/>
        </w:rPr>
        <w:t xml:space="preserve"> y </w:t>
      </w:r>
      <w:del w:id="820" w:author="Ximena Tolosa" w:date="2021-10-25T02:20:00Z">
        <w:r w:rsidDel="006902BC">
          <w:rPr>
            <w:color w:val="000000"/>
          </w:rPr>
          <w:delText>se mostrará</w:delText>
        </w:r>
      </w:del>
      <w:proofErr w:type="spellStart"/>
      <w:ins w:id="821" w:author="Ximena Tolosa" w:date="2021-10-25T02:20:00Z">
        <w:r w:rsidR="006902BC">
          <w:rPr>
            <w:color w:val="000000"/>
          </w:rPr>
          <w:t>aparecera</w:t>
        </w:r>
      </w:ins>
      <w:proofErr w:type="spellEnd"/>
      <w:r>
        <w:rPr>
          <w:color w:val="000000"/>
        </w:rPr>
        <w:t xml:space="preserve"> este mensaje después del gráfico:</w:t>
      </w:r>
    </w:p>
    <w:p w14:paraId="7E231AAE" w14:textId="77777777" w:rsidR="004F2A5C" w:rsidRDefault="004F2A5C" w:rsidP="004F2A5C">
      <w:pPr>
        <w:rPr>
          <w:color w:val="000000"/>
        </w:rPr>
      </w:pPr>
      <w:r>
        <w:rPr>
          <w:color w:val="000000"/>
        </w:rPr>
        <w:t>## `</w:t>
      </w:r>
      <w:proofErr w:type="spellStart"/>
      <w:r>
        <w:rPr>
          <w:color w:val="000000"/>
        </w:rPr>
        <w:t>stat_bin</w:t>
      </w:r>
      <w:proofErr w:type="spellEnd"/>
      <w:r>
        <w:rPr>
          <w:color w:val="000000"/>
        </w:rPr>
        <w:t>()` usando `</w:t>
      </w:r>
      <w:proofErr w:type="spellStart"/>
      <w:r>
        <w:rPr>
          <w:color w:val="000000"/>
        </w:rPr>
        <w:t>bins</w:t>
      </w:r>
      <w:proofErr w:type="spellEnd"/>
      <w:r>
        <w:rPr>
          <w:color w:val="000000"/>
        </w:rPr>
        <w:t xml:space="preserve"> = 30`. Elija un valor mejor con `</w:t>
      </w:r>
      <w:proofErr w:type="spellStart"/>
      <w:r>
        <w:rPr>
          <w:color w:val="000000"/>
        </w:rPr>
        <w:t>binwidth</w:t>
      </w:r>
      <w:proofErr w:type="spellEnd"/>
      <w:r>
        <w:rPr>
          <w:color w:val="000000"/>
        </w:rPr>
        <w:t>`.</w:t>
      </w:r>
    </w:p>
    <w:p w14:paraId="23C39081" w14:textId="37AE5527" w:rsidR="004F2A5C" w:rsidRDefault="004F2A5C" w:rsidP="004F2A5C">
      <w:pPr>
        <w:spacing w:before="280" w:after="280"/>
        <w:rPr>
          <w:color w:val="000000"/>
        </w:rPr>
      </w:pPr>
      <w:r>
        <w:rPr>
          <w:color w:val="000000"/>
        </w:rPr>
        <w:lastRenderedPageBreak/>
        <w:t>Si no quiere</w:t>
      </w:r>
      <w:ins w:id="822" w:author="Ximena Tolosa" w:date="2021-10-25T02:20:00Z">
        <w:r w:rsidR="006902BC">
          <w:rPr>
            <w:color w:val="000000"/>
          </w:rPr>
          <w:t>s</w:t>
        </w:r>
      </w:ins>
      <w:r>
        <w:rPr>
          <w:color w:val="000000"/>
        </w:rPr>
        <w:t xml:space="preserve"> especificar un número de </w:t>
      </w:r>
      <w:proofErr w:type="spellStart"/>
      <w:r>
        <w:rPr>
          <w:color w:val="000000"/>
        </w:rPr>
        <w:t>bins</w:t>
      </w:r>
      <w:proofErr w:type="spellEnd"/>
      <w:r>
        <w:rPr>
          <w:color w:val="000000"/>
        </w:rPr>
        <w:t xml:space="preserve"> a </w:t>
      </w:r>
      <w:proofErr w:type="spellStart"/>
      <w:r>
        <w:rPr>
          <w:rStyle w:val="Heading1Char"/>
          <w:color w:val="000000"/>
        </w:rPr>
        <w:t>bins</w:t>
      </w:r>
      <w:proofErr w:type="spellEnd"/>
      <w:r>
        <w:rPr>
          <w:rStyle w:val="Heading1Char"/>
          <w:color w:val="000000"/>
        </w:rPr>
        <w:t xml:space="preserve"> =</w:t>
      </w:r>
      <w:r>
        <w:rPr>
          <w:color w:val="000000"/>
        </w:rPr>
        <w:t>, puede</w:t>
      </w:r>
      <w:ins w:id="823" w:author="Ximena Tolosa" w:date="2021-10-25T02:20:00Z">
        <w:r w:rsidR="006902BC">
          <w:rPr>
            <w:color w:val="000000"/>
          </w:rPr>
          <w:t>s</w:t>
        </w:r>
      </w:ins>
      <w:r>
        <w:rPr>
          <w:color w:val="000000"/>
        </w:rPr>
        <w:t xml:space="preserve"> especificar alternativamente </w:t>
      </w:r>
      <w:proofErr w:type="spellStart"/>
      <w:r>
        <w:rPr>
          <w:rStyle w:val="Heading1Char"/>
          <w:color w:val="000000"/>
        </w:rPr>
        <w:t>binwidth</w:t>
      </w:r>
      <w:proofErr w:type="spellEnd"/>
      <w:r>
        <w:rPr>
          <w:rStyle w:val="Heading1Char"/>
          <w:color w:val="000000"/>
        </w:rPr>
        <w:t xml:space="preserve"> = </w:t>
      </w:r>
      <w:r>
        <w:rPr>
          <w:color w:val="000000"/>
        </w:rPr>
        <w:t xml:space="preserve">en las unidades del eje. Damos algunos ejemplos que muestran diferentes </w:t>
      </w:r>
      <w:proofErr w:type="spellStart"/>
      <w:r>
        <w:rPr>
          <w:color w:val="000000"/>
        </w:rPr>
        <w:t>bins</w:t>
      </w:r>
      <w:proofErr w:type="spellEnd"/>
      <w:r>
        <w:rPr>
          <w:color w:val="000000"/>
        </w:rPr>
        <w:t xml:space="preserve"> y anchos de </w:t>
      </w:r>
      <w:proofErr w:type="spellStart"/>
      <w:r>
        <w:rPr>
          <w:color w:val="000000"/>
        </w:rPr>
        <w:t>bins</w:t>
      </w:r>
      <w:proofErr w:type="spellEnd"/>
      <w:r>
        <w:rPr>
          <w:color w:val="000000"/>
        </w:rPr>
        <w:t>:</w:t>
      </w:r>
    </w:p>
    <w:p w14:paraId="208B721E" w14:textId="77777777" w:rsidR="004F2A5C" w:rsidRDefault="004F2A5C" w:rsidP="004F2A5C">
      <w:pPr>
        <w:spacing w:before="280" w:after="280"/>
        <w:rPr>
          <w:color w:val="000000"/>
        </w:rPr>
      </w:pPr>
      <w:r>
        <w:rPr>
          <w:color w:val="000000"/>
        </w:rPr>
        <w:t xml:space="preserve">Para obtener proporciones suavizadas, puede utilizar </w:t>
      </w:r>
      <w:proofErr w:type="spellStart"/>
      <w:r>
        <w:rPr>
          <w:rStyle w:val="Heading1Char"/>
          <w:color w:val="000000"/>
        </w:rPr>
        <w:t>geom_density</w:t>
      </w:r>
      <w:proofErr w:type="spellEnd"/>
      <w:r>
        <w:rPr>
          <w:rStyle w:val="Heading1Char"/>
          <w:color w:val="000000"/>
        </w:rPr>
        <w:t>()</w:t>
      </w:r>
      <w:r>
        <w:rPr>
          <w:color w:val="000000"/>
        </w:rPr>
        <w:t>:</w:t>
      </w:r>
    </w:p>
    <w:p w14:paraId="20A5A6CB" w14:textId="77777777" w:rsidR="004F2A5C" w:rsidRDefault="004F2A5C" w:rsidP="004F2A5C">
      <w:pPr>
        <w:spacing w:before="280" w:after="280"/>
        <w:rPr>
          <w:color w:val="000000"/>
        </w:rPr>
      </w:pPr>
      <w:r>
        <w:rPr>
          <w:color w:val="000000"/>
        </w:rPr>
        <w:t>Para obtener un histograma "apilado" (de una columna continua de datos), puede hacer una de las siguientes cosas:</w:t>
      </w:r>
    </w:p>
    <w:p w14:paraId="0DFC6E93" w14:textId="7956EC36" w:rsidR="004F2A5C" w:rsidRDefault="004F2A5C" w:rsidP="00144256">
      <w:pPr>
        <w:numPr>
          <w:ilvl w:val="0"/>
          <w:numId w:val="23"/>
        </w:numPr>
        <w:spacing w:beforeAutospacing="1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Utili</w:t>
      </w:r>
      <w:ins w:id="824" w:author="Ximena Tolosa" w:date="2021-10-25T02:26:00Z">
        <w:r w:rsidR="006902BC">
          <w:rPr>
            <w:rFonts w:eastAsia="Times New Roman"/>
            <w:color w:val="000000"/>
          </w:rPr>
          <w:t>za</w:t>
        </w:r>
      </w:ins>
      <w:del w:id="825" w:author="Ximena Tolosa" w:date="2021-10-25T02:26:00Z">
        <w:r w:rsidDel="006902BC">
          <w:rPr>
            <w:rFonts w:eastAsia="Times New Roman"/>
            <w:color w:val="000000"/>
          </w:rPr>
          <w:delText>ce</w:delText>
        </w:r>
      </w:del>
      <w:r>
        <w:rPr>
          <w:rFonts w:eastAsia="Times New Roman"/>
          <w:color w:val="000000"/>
        </w:rPr>
        <w:t xml:space="preserve"> </w:t>
      </w:r>
      <w:proofErr w:type="spellStart"/>
      <w:r>
        <w:rPr>
          <w:rStyle w:val="Heading1Char"/>
          <w:color w:val="000000"/>
        </w:rPr>
        <w:t>geom_histogram</w:t>
      </w:r>
      <w:proofErr w:type="spellEnd"/>
      <w:r>
        <w:rPr>
          <w:rStyle w:val="Heading1Char"/>
          <w:color w:val="000000"/>
        </w:rPr>
        <w:t xml:space="preserve">() </w:t>
      </w:r>
      <w:r>
        <w:rPr>
          <w:rFonts w:eastAsia="Times New Roman"/>
          <w:color w:val="000000"/>
        </w:rPr>
        <w:t xml:space="preserve">con el argumento </w:t>
      </w:r>
      <w:proofErr w:type="spellStart"/>
      <w:r>
        <w:rPr>
          <w:rStyle w:val="Heading1Char"/>
          <w:color w:val="000000"/>
        </w:rPr>
        <w:t>fill</w:t>
      </w:r>
      <w:proofErr w:type="spellEnd"/>
      <w:r>
        <w:rPr>
          <w:rStyle w:val="Heading1Char"/>
          <w:color w:val="000000"/>
        </w:rPr>
        <w:t xml:space="preserve"> = </w:t>
      </w:r>
      <w:r>
        <w:rPr>
          <w:rFonts w:eastAsia="Times New Roman"/>
          <w:color w:val="000000"/>
        </w:rPr>
        <w:t xml:space="preserve">dentro de </w:t>
      </w:r>
      <w:r>
        <w:rPr>
          <w:rStyle w:val="Heading1Char"/>
          <w:color w:val="000000"/>
        </w:rPr>
        <w:t xml:space="preserve">aes() </w:t>
      </w:r>
      <w:r>
        <w:rPr>
          <w:rFonts w:eastAsia="Times New Roman"/>
          <w:color w:val="000000"/>
        </w:rPr>
        <w:t>y asignado a la columna de agrupación, o</w:t>
      </w:r>
    </w:p>
    <w:p w14:paraId="282AB30E" w14:textId="77777777" w:rsidR="004F2A5C" w:rsidRDefault="004F2A5C" w:rsidP="00144256">
      <w:pPr>
        <w:numPr>
          <w:ilvl w:val="0"/>
          <w:numId w:val="23"/>
        </w:num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Utiliza </w:t>
      </w:r>
      <w:proofErr w:type="spellStart"/>
      <w:r>
        <w:rPr>
          <w:rStyle w:val="Heading1Char"/>
          <w:color w:val="000000"/>
        </w:rPr>
        <w:t>geom_freqpoly</w:t>
      </w:r>
      <w:proofErr w:type="spellEnd"/>
      <w:r>
        <w:rPr>
          <w:rStyle w:val="Heading1Char"/>
          <w:color w:val="000000"/>
        </w:rPr>
        <w:t>()</w:t>
      </w:r>
      <w:r>
        <w:rPr>
          <w:rFonts w:eastAsia="Times New Roman"/>
          <w:color w:val="000000"/>
        </w:rPr>
        <w:t xml:space="preserve">, que probablemente sea más fácil de leer (aún puedes establecer </w:t>
      </w:r>
      <w:proofErr w:type="spellStart"/>
      <w:r>
        <w:rPr>
          <w:rStyle w:val="Heading1Char"/>
          <w:color w:val="000000"/>
        </w:rPr>
        <w:t>binwidth</w:t>
      </w:r>
      <w:proofErr w:type="spellEnd"/>
      <w:r>
        <w:rPr>
          <w:rStyle w:val="Heading1Char"/>
          <w:color w:val="000000"/>
        </w:rPr>
        <w:t xml:space="preserve"> =</w:t>
      </w:r>
      <w:r>
        <w:rPr>
          <w:rFonts w:eastAsia="Times New Roman"/>
          <w:color w:val="000000"/>
        </w:rPr>
        <w:t>)</w:t>
      </w:r>
    </w:p>
    <w:p w14:paraId="0923D5AA" w14:textId="03F7831D" w:rsidR="004F2A5C" w:rsidRDefault="004F2A5C" w:rsidP="00144256">
      <w:pPr>
        <w:numPr>
          <w:ilvl w:val="0"/>
          <w:numId w:val="23"/>
        </w:numPr>
        <w:spacing w:afterAutospacing="1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Para ver las proporciones de todos los valores, </w:t>
      </w:r>
      <w:del w:id="826" w:author="Ximena Tolosa" w:date="2021-10-25T02:32:00Z">
        <w:r w:rsidDel="00360A56">
          <w:rPr>
            <w:rFonts w:eastAsia="Times New Roman"/>
            <w:color w:val="000000"/>
          </w:rPr>
          <w:delText xml:space="preserve">establezca </w:delText>
        </w:r>
      </w:del>
      <w:ins w:id="827" w:author="Ximena Tolosa" w:date="2021-10-25T02:32:00Z">
        <w:r w:rsidR="00360A56">
          <w:rPr>
            <w:rFonts w:eastAsia="Times New Roman"/>
            <w:color w:val="000000"/>
          </w:rPr>
          <w:t xml:space="preserve">asigna </w:t>
        </w:r>
      </w:ins>
      <w:proofErr w:type="spellStart"/>
      <w:r>
        <w:rPr>
          <w:rFonts w:eastAsia="Times New Roman"/>
          <w:color w:val="000000"/>
        </w:rPr>
        <w:t>el</w:t>
      </w:r>
      <w:proofErr w:type="spellEnd"/>
      <w:r>
        <w:rPr>
          <w:rFonts w:eastAsia="Times New Roman"/>
          <w:color w:val="000000"/>
        </w:rPr>
        <w:t xml:space="preserve"> </w:t>
      </w:r>
      <w:r>
        <w:rPr>
          <w:rStyle w:val="Heading1Char"/>
          <w:color w:val="000000"/>
        </w:rPr>
        <w:t xml:space="preserve">y = </w:t>
      </w:r>
      <w:proofErr w:type="spellStart"/>
      <w:r>
        <w:rPr>
          <w:rStyle w:val="Heading1Char"/>
          <w:color w:val="000000"/>
        </w:rPr>
        <w:t>after_stat</w:t>
      </w:r>
      <w:proofErr w:type="spellEnd"/>
      <w:r>
        <w:rPr>
          <w:rStyle w:val="Heading1Char"/>
          <w:color w:val="000000"/>
        </w:rPr>
        <w:t>(</w:t>
      </w:r>
      <w:proofErr w:type="spellStart"/>
      <w:r>
        <w:rPr>
          <w:rStyle w:val="Heading1Char"/>
          <w:color w:val="000000"/>
        </w:rPr>
        <w:t>density</w:t>
      </w:r>
      <w:proofErr w:type="spellEnd"/>
      <w:r>
        <w:rPr>
          <w:rStyle w:val="Heading1Char"/>
          <w:color w:val="000000"/>
        </w:rPr>
        <w:t xml:space="preserve">) </w:t>
      </w:r>
      <w:r>
        <w:rPr>
          <w:rFonts w:eastAsia="Times New Roman"/>
          <w:color w:val="000000"/>
        </w:rPr>
        <w:t xml:space="preserve">(utilice esta sintaxis exactamente - no se ha modificado para sus datos). Nota: estas proporciones se mostrarán </w:t>
      </w:r>
      <w:r>
        <w:rPr>
          <w:rStyle w:val="Destacado"/>
          <w:rFonts w:eastAsia="Times New Roman"/>
          <w:color w:val="000000"/>
        </w:rPr>
        <w:t>por grupo</w:t>
      </w:r>
      <w:r>
        <w:rPr>
          <w:rFonts w:eastAsia="Times New Roman"/>
          <w:color w:val="000000"/>
        </w:rPr>
        <w:t>.</w:t>
      </w:r>
    </w:p>
    <w:p w14:paraId="3EC8895D" w14:textId="67DFB796" w:rsidR="004F2A5C" w:rsidRDefault="004F2A5C" w:rsidP="004F2A5C">
      <w:pPr>
        <w:spacing w:before="280" w:after="280"/>
        <w:rPr>
          <w:color w:val="000000"/>
        </w:rPr>
      </w:pPr>
      <w:r>
        <w:rPr>
          <w:color w:val="000000"/>
        </w:rPr>
        <w:t xml:space="preserve">Cada uno se muestra a continuación (*nótese el uso de </w:t>
      </w:r>
      <w:r>
        <w:rPr>
          <w:rStyle w:val="Heading1Char"/>
          <w:color w:val="000000"/>
        </w:rPr>
        <w:t xml:space="preserve">color = </w:t>
      </w:r>
      <w:del w:id="828" w:author="Ximena Tolosa" w:date="2021-10-25T02:28:00Z">
        <w:r w:rsidDel="00360A56">
          <w:rPr>
            <w:color w:val="000000"/>
          </w:rPr>
          <w:delText>frente a</w:delText>
        </w:r>
      </w:del>
      <w:ins w:id="829" w:author="Ximena Tolosa" w:date="2021-10-25T02:28:00Z">
        <w:r w:rsidR="00360A56">
          <w:rPr>
            <w:color w:val="000000"/>
          </w:rPr>
          <w:t>versus</w:t>
        </w:r>
      </w:ins>
      <w:r>
        <w:rPr>
          <w:color w:val="000000"/>
        </w:rPr>
        <w:t xml:space="preserve"> </w:t>
      </w:r>
      <w:del w:id="830" w:author="Ximena Tolosa" w:date="2021-10-25T02:21:00Z">
        <w:r w:rsidDel="006902BC">
          <w:rPr>
            <w:rStyle w:val="Heading1Char"/>
            <w:color w:val="000000"/>
          </w:rPr>
          <w:delText xml:space="preserve">relleno </w:delText>
        </w:r>
      </w:del>
      <w:proofErr w:type="spellStart"/>
      <w:ins w:id="831" w:author="Ximena Tolosa" w:date="2021-10-25T02:21:00Z">
        <w:r w:rsidR="006902BC">
          <w:rPr>
            <w:rStyle w:val="Heading1Char"/>
            <w:color w:val="000000"/>
          </w:rPr>
          <w:t>fill</w:t>
        </w:r>
        <w:proofErr w:type="spellEnd"/>
        <w:r w:rsidR="006902BC">
          <w:rPr>
            <w:rStyle w:val="Heading1Char"/>
            <w:color w:val="000000"/>
          </w:rPr>
          <w:t xml:space="preserve"> </w:t>
        </w:r>
      </w:ins>
      <w:r>
        <w:rPr>
          <w:rStyle w:val="Heading1Char"/>
          <w:color w:val="000000"/>
        </w:rPr>
        <w:t xml:space="preserve">= </w:t>
      </w:r>
      <w:r>
        <w:rPr>
          <w:color w:val="000000"/>
        </w:rPr>
        <w:t>en cada uno):</w:t>
      </w:r>
    </w:p>
    <w:p w14:paraId="2E4A8DE0" w14:textId="496D9C0B" w:rsidR="004F2A5C" w:rsidRDefault="004F2A5C" w:rsidP="004F2A5C">
      <w:pPr>
        <w:spacing w:before="280" w:after="280"/>
        <w:rPr>
          <w:color w:val="000000"/>
        </w:rPr>
      </w:pPr>
      <w:r>
        <w:rPr>
          <w:color w:val="000000"/>
        </w:rPr>
        <w:t xml:space="preserve">Si quieres divertirte un poco, prueba con </w:t>
      </w:r>
      <w:proofErr w:type="spellStart"/>
      <w:r>
        <w:rPr>
          <w:rStyle w:val="Heading1Char"/>
          <w:color w:val="000000"/>
        </w:rPr>
        <w:t>geom_density_ridges</w:t>
      </w:r>
      <w:proofErr w:type="spellEnd"/>
      <w:r>
        <w:rPr>
          <w:rStyle w:val="Heading1Char"/>
          <w:color w:val="000000"/>
        </w:rPr>
        <w:t xml:space="preserve"> </w:t>
      </w:r>
      <w:r>
        <w:rPr>
          <w:color w:val="000000"/>
        </w:rPr>
        <w:t xml:space="preserve">del paquete </w:t>
      </w:r>
      <w:proofErr w:type="spellStart"/>
      <w:r>
        <w:rPr>
          <w:rStyle w:val="Strong"/>
          <w:color w:val="000000"/>
        </w:rPr>
        <w:t>ggridges</w:t>
      </w:r>
      <w:proofErr w:type="spellEnd"/>
      <w:r>
        <w:rPr>
          <w:rStyle w:val="Strong"/>
          <w:color w:val="000000"/>
        </w:rPr>
        <w:t xml:space="preserve"> </w:t>
      </w:r>
      <w:r>
        <w:rPr>
          <w:color w:val="000000"/>
        </w:rPr>
        <w:t>(</w:t>
      </w:r>
      <w:proofErr w:type="spellStart"/>
      <w:r>
        <w:fldChar w:fldCharType="begin"/>
      </w:r>
      <w:r>
        <w:instrText xml:space="preserve"> HYPERLINK "https://cran.r-project.org/web/packages/ggridges/vignettes/introduction.html" \h </w:instrText>
      </w:r>
      <w:r>
        <w:fldChar w:fldCharType="separate"/>
      </w:r>
      <w:r>
        <w:rPr>
          <w:rStyle w:val="EnlacedeInternet"/>
        </w:rPr>
        <w:t>vignette</w:t>
      </w:r>
      <w:proofErr w:type="spellEnd"/>
      <w:r>
        <w:rPr>
          <w:rStyle w:val="EnlacedeInternet"/>
        </w:rPr>
        <w:t xml:space="preserve"> aquí</w:t>
      </w:r>
      <w:r>
        <w:rPr>
          <w:rStyle w:val="EnlacedeInternet"/>
        </w:rPr>
        <w:fldChar w:fldCharType="end"/>
      </w:r>
      <w:ins w:id="832" w:author="Ximena Tolosa" w:date="2021-10-25T02:35:00Z">
        <w:r w:rsidR="00360A56">
          <w:rPr>
            <w:rStyle w:val="EnlacedeInternet"/>
          </w:rPr>
          <w:t>)</w:t>
        </w:r>
      </w:ins>
      <w:r>
        <w:rPr>
          <w:color w:val="000000"/>
        </w:rPr>
        <w:t>.</w:t>
      </w:r>
    </w:p>
    <w:p w14:paraId="7D31A316" w14:textId="77777777" w:rsidR="004F2A5C" w:rsidRDefault="004F2A5C" w:rsidP="004F2A5C">
      <w:pPr>
        <w:spacing w:before="280" w:after="280"/>
        <w:rPr>
          <w:color w:val="000000"/>
        </w:rPr>
      </w:pPr>
      <w:r>
        <w:rPr>
          <w:color w:val="000000"/>
        </w:rPr>
        <w:t xml:space="preserve">Lea más en detalle sobre los histogramas en la </w:t>
      </w:r>
      <w:hyperlink r:id="rId19">
        <w:r>
          <w:rPr>
            <w:rStyle w:val="EnlacedeInternet"/>
          </w:rPr>
          <w:t xml:space="preserve">página de </w:t>
        </w:r>
      </w:hyperlink>
      <w:proofErr w:type="spellStart"/>
      <w:r>
        <w:rPr>
          <w:rStyle w:val="Strong"/>
          <w:color w:val="000000"/>
        </w:rPr>
        <w:t>tidyverse</w:t>
      </w:r>
      <w:proofErr w:type="spellEnd"/>
      <w:r>
        <w:rPr>
          <w:rStyle w:val="Strong"/>
          <w:color w:val="000000"/>
        </w:rPr>
        <w:t xml:space="preserve"> </w:t>
      </w:r>
      <w:hyperlink r:id="rId20">
        <w:r>
          <w:rPr>
            <w:rStyle w:val="EnlacedeInternet"/>
          </w:rPr>
          <w:t xml:space="preserve">sobre </w:t>
        </w:r>
        <w:proofErr w:type="spellStart"/>
        <w:r>
          <w:rPr>
            <w:rStyle w:val="EnlacedeInternet"/>
          </w:rPr>
          <w:t>geom_histogram</w:t>
        </w:r>
        <w:proofErr w:type="spellEnd"/>
        <w:r>
          <w:rPr>
            <w:rStyle w:val="EnlacedeInternet"/>
          </w:rPr>
          <w:t>()</w:t>
        </w:r>
      </w:hyperlink>
      <w:r>
        <w:rPr>
          <w:color w:val="000000"/>
        </w:rPr>
        <w:t>.</w:t>
      </w:r>
    </w:p>
    <w:p w14:paraId="744A8597" w14:textId="77777777" w:rsidR="004F2A5C" w:rsidRDefault="004F2A5C" w:rsidP="004F2A5C">
      <w:pPr>
        <w:pStyle w:val="Heading3"/>
        <w:spacing w:before="280" w:after="280"/>
        <w:rPr>
          <w:rFonts w:eastAsia="Times New Roman"/>
          <w:color w:val="000000"/>
        </w:rPr>
      </w:pPr>
      <w:bookmarkStart w:id="833" w:name="__RefHeading___Toc33046_485595530"/>
      <w:bookmarkStart w:id="834" w:name="_Toc85903820"/>
      <w:bookmarkEnd w:id="833"/>
      <w:r>
        <w:rPr>
          <w:rFonts w:eastAsia="Times New Roman"/>
          <w:color w:val="000000"/>
        </w:rPr>
        <w:t>Gráficos de caja</w:t>
      </w:r>
      <w:bookmarkEnd w:id="834"/>
    </w:p>
    <w:p w14:paraId="69F3E2C5" w14:textId="1505294A" w:rsidR="004F2A5C" w:rsidRDefault="004F2A5C" w:rsidP="004F2A5C">
      <w:pPr>
        <w:spacing w:before="280" w:after="280"/>
        <w:rPr>
          <w:color w:val="000000"/>
        </w:rPr>
      </w:pPr>
      <w:r>
        <w:rPr>
          <w:color w:val="000000"/>
        </w:rPr>
        <w:t xml:space="preserve">Los gráficos de caja son habituales, pero tienen </w:t>
      </w:r>
      <w:del w:id="835" w:author="Ximena Tolosa" w:date="2021-10-25T02:35:00Z">
        <w:r w:rsidDel="00360A56">
          <w:rPr>
            <w:color w:val="000000"/>
          </w:rPr>
          <w:delText xml:space="preserve">importantes </w:delText>
        </w:r>
      </w:del>
      <w:r>
        <w:rPr>
          <w:color w:val="000000"/>
        </w:rPr>
        <w:t>limitaciones</w:t>
      </w:r>
      <w:ins w:id="836" w:author="Ximena Tolosa" w:date="2021-10-25T02:35:00Z">
        <w:r w:rsidR="00360A56" w:rsidRPr="00360A56">
          <w:rPr>
            <w:color w:val="000000"/>
          </w:rPr>
          <w:t xml:space="preserve"> </w:t>
        </w:r>
        <w:r w:rsidR="00360A56">
          <w:rPr>
            <w:color w:val="000000"/>
          </w:rPr>
          <w:t>importantes</w:t>
        </w:r>
      </w:ins>
      <w:r>
        <w:rPr>
          <w:color w:val="000000"/>
        </w:rPr>
        <w:t xml:space="preserve">. Pueden ocultar la distribución real - por ejemplo, una distribución bimodal. Consulte esta </w:t>
      </w:r>
      <w:hyperlink r:id="rId21">
        <w:r>
          <w:rPr>
            <w:rStyle w:val="EnlacedeInternet"/>
          </w:rPr>
          <w:t xml:space="preserve">galería de gráficos de R </w:t>
        </w:r>
      </w:hyperlink>
      <w:r>
        <w:rPr>
          <w:color w:val="000000"/>
        </w:rPr>
        <w:t xml:space="preserve">y este </w:t>
      </w:r>
      <w:r w:rsidR="00166566">
        <w:fldChar w:fldCharType="begin"/>
      </w:r>
      <w:r w:rsidR="00166566">
        <w:instrText xml:space="preserve"> HYPERLINK "https://www.data-to-viz.com/caveat/boxplot.html" \h </w:instrText>
      </w:r>
      <w:r w:rsidR="00166566">
        <w:fldChar w:fldCharType="separate"/>
      </w:r>
      <w:r>
        <w:rPr>
          <w:rStyle w:val="EnlacedeInternet"/>
        </w:rPr>
        <w:t xml:space="preserve">artículo sobre la </w:t>
      </w:r>
      <w:del w:id="837" w:author="Ximena Tolosa" w:date="2021-10-25T02:36:00Z">
        <w:r w:rsidDel="00360A56">
          <w:rPr>
            <w:rStyle w:val="EnlacedeInternet"/>
          </w:rPr>
          <w:delText xml:space="preserve">conversión </w:delText>
        </w:r>
      </w:del>
      <w:ins w:id="838" w:author="Ximena Tolosa" w:date="2021-10-25T02:36:00Z">
        <w:r w:rsidR="00360A56">
          <w:rPr>
            <w:rStyle w:val="EnlacedeInternet"/>
          </w:rPr>
          <w:t xml:space="preserve">visualización </w:t>
        </w:r>
      </w:ins>
      <w:r>
        <w:rPr>
          <w:rStyle w:val="EnlacedeInternet"/>
        </w:rPr>
        <w:t xml:space="preserve">de datos </w:t>
      </w:r>
      <w:del w:id="839" w:author="Ximena Tolosa" w:date="2021-10-25T02:36:00Z">
        <w:r w:rsidDel="00360A56">
          <w:rPr>
            <w:rStyle w:val="EnlacedeInternet"/>
          </w:rPr>
          <w:delText xml:space="preserve">en imágenes </w:delText>
        </w:r>
      </w:del>
      <w:r w:rsidR="00166566">
        <w:rPr>
          <w:rStyle w:val="EnlacedeInternet"/>
        </w:rPr>
        <w:fldChar w:fldCharType="end"/>
      </w:r>
      <w:r>
        <w:rPr>
          <w:color w:val="000000"/>
        </w:rPr>
        <w:t xml:space="preserve">para obtener más detalles. Sin embargo, muestran muy bien el rango </w:t>
      </w:r>
      <w:proofErr w:type="spellStart"/>
      <w:r>
        <w:rPr>
          <w:color w:val="000000"/>
        </w:rPr>
        <w:t>intercuartil</w:t>
      </w:r>
      <w:proofErr w:type="spellEnd"/>
      <w:r>
        <w:rPr>
          <w:color w:val="000000"/>
        </w:rPr>
        <w:t xml:space="preserve"> y los valores atípicos, por lo que pueden superponerse a otros tipos de gráficos que muestran la distribución con más detalle.</w:t>
      </w:r>
    </w:p>
    <w:p w14:paraId="4C4F9594" w14:textId="5D46A287" w:rsidR="004F2A5C" w:rsidRDefault="004F2A5C" w:rsidP="004F2A5C">
      <w:pPr>
        <w:spacing w:before="280" w:after="280"/>
        <w:rPr>
          <w:color w:val="000000"/>
        </w:rPr>
      </w:pPr>
      <w:r>
        <w:rPr>
          <w:color w:val="000000"/>
        </w:rPr>
        <w:t xml:space="preserve">A continuación </w:t>
      </w:r>
      <w:ins w:id="840" w:author="Ximena Tolosa" w:date="2021-10-25T02:37:00Z">
        <w:r w:rsidR="00022AEF">
          <w:rPr>
            <w:color w:val="000000"/>
          </w:rPr>
          <w:t>t</w:t>
        </w:r>
      </w:ins>
      <w:del w:id="841" w:author="Ximena Tolosa" w:date="2021-10-25T02:37:00Z">
        <w:r w:rsidDel="00022AEF">
          <w:rPr>
            <w:color w:val="000000"/>
          </w:rPr>
          <w:delText>l</w:delText>
        </w:r>
      </w:del>
      <w:r>
        <w:rPr>
          <w:color w:val="000000"/>
        </w:rPr>
        <w:t xml:space="preserve">e recordamos los distintos componentes de un </w:t>
      </w:r>
      <w:proofErr w:type="spellStart"/>
      <w:r>
        <w:rPr>
          <w:color w:val="000000"/>
        </w:rPr>
        <w:t>boxplot</w:t>
      </w:r>
      <w:proofErr w:type="spellEnd"/>
      <w:r>
        <w:rPr>
          <w:color w:val="000000"/>
        </w:rPr>
        <w:t>:</w:t>
      </w:r>
    </w:p>
    <w:p w14:paraId="242A2BD4" w14:textId="77777777" w:rsidR="004F2A5C" w:rsidRDefault="004F2A5C" w:rsidP="004F2A5C">
      <w:pPr>
        <w:spacing w:before="280" w:after="280"/>
        <w:rPr>
          <w:color w:val="000000"/>
        </w:rPr>
      </w:pPr>
      <w:r>
        <w:rPr>
          <w:color w:val="000000"/>
        </w:rPr>
        <w:lastRenderedPageBreak/>
        <w:t xml:space="preserve">Cuando se utiliza </w:t>
      </w:r>
      <w:proofErr w:type="spellStart"/>
      <w:r>
        <w:rPr>
          <w:rStyle w:val="Heading1Char"/>
          <w:color w:val="000000"/>
        </w:rPr>
        <w:t>geom_boxplot</w:t>
      </w:r>
      <w:proofErr w:type="spellEnd"/>
      <w:r>
        <w:rPr>
          <w:rStyle w:val="Heading1Char"/>
          <w:color w:val="000000"/>
        </w:rPr>
        <w:t xml:space="preserve">() </w:t>
      </w:r>
      <w:r>
        <w:rPr>
          <w:color w:val="000000"/>
        </w:rPr>
        <w:t xml:space="preserve">para crear un gráfico de caja, generalmente se asigna sólo un eje (x o y) dentro de </w:t>
      </w:r>
      <w:r>
        <w:rPr>
          <w:rStyle w:val="Heading1Char"/>
          <w:color w:val="000000"/>
        </w:rPr>
        <w:t>aes()</w:t>
      </w:r>
      <w:r>
        <w:rPr>
          <w:color w:val="000000"/>
        </w:rPr>
        <w:t>. El eje especificado determina si los gráficos son horizontales o verticales.</w:t>
      </w:r>
    </w:p>
    <w:p w14:paraId="00E02E6C" w14:textId="4D11A94E" w:rsidR="004F2A5C" w:rsidRDefault="004F2A5C" w:rsidP="004F2A5C">
      <w:pPr>
        <w:spacing w:before="280" w:after="280"/>
        <w:rPr>
          <w:color w:val="000000"/>
        </w:rPr>
      </w:pPr>
      <w:r w:rsidRPr="00166566">
        <w:rPr>
          <w:color w:val="000000"/>
          <w:highlight w:val="yellow"/>
          <w:rPrChange w:id="842" w:author="Ximena Tolosa" w:date="2021-10-25T02:42:00Z">
            <w:rPr>
              <w:color w:val="000000"/>
            </w:rPr>
          </w:rPrChange>
        </w:rPr>
        <w:t xml:space="preserve">En la mayoría de los </w:t>
      </w:r>
      <w:proofErr w:type="spellStart"/>
      <w:r w:rsidRPr="00166566">
        <w:rPr>
          <w:color w:val="000000"/>
          <w:highlight w:val="yellow"/>
          <w:rPrChange w:id="843" w:author="Ximena Tolosa" w:date="2021-10-25T02:42:00Z">
            <w:rPr>
              <w:color w:val="000000"/>
            </w:rPr>
          </w:rPrChange>
        </w:rPr>
        <w:t>geoms</w:t>
      </w:r>
      <w:proofErr w:type="spellEnd"/>
      <w:r w:rsidRPr="00166566">
        <w:rPr>
          <w:color w:val="000000"/>
          <w:highlight w:val="yellow"/>
          <w:rPrChange w:id="844" w:author="Ximena Tolosa" w:date="2021-10-25T02:42:00Z">
            <w:rPr>
              <w:color w:val="000000"/>
            </w:rPr>
          </w:rPrChange>
        </w:rPr>
        <w:t>, se crea un gráfico por grupo asignando una estética como</w:t>
      </w:r>
      <w:r>
        <w:rPr>
          <w:color w:val="000000"/>
        </w:rPr>
        <w:t xml:space="preserve"> </w:t>
      </w:r>
      <w:r>
        <w:rPr>
          <w:rStyle w:val="Heading1Char"/>
          <w:color w:val="000000"/>
        </w:rPr>
        <w:t xml:space="preserve">color = </w:t>
      </w:r>
      <w:r>
        <w:rPr>
          <w:color w:val="000000"/>
        </w:rPr>
        <w:t xml:space="preserve">o </w:t>
      </w:r>
      <w:del w:id="845" w:author="Ximena Tolosa" w:date="2021-10-25T22:29:00Z">
        <w:r w:rsidDel="00F815CF">
          <w:rPr>
            <w:rStyle w:val="Heading1Char"/>
            <w:color w:val="000000"/>
          </w:rPr>
          <w:delText xml:space="preserve">relleno </w:delText>
        </w:r>
      </w:del>
      <w:proofErr w:type="spellStart"/>
      <w:ins w:id="846" w:author="Ximena Tolosa" w:date="2021-10-25T22:29:00Z">
        <w:r w:rsidR="00F815CF">
          <w:rPr>
            <w:rStyle w:val="Heading1Char"/>
            <w:color w:val="000000"/>
          </w:rPr>
          <w:t>fill</w:t>
        </w:r>
        <w:proofErr w:type="spellEnd"/>
        <w:r w:rsidR="00F815CF">
          <w:rPr>
            <w:rStyle w:val="Heading1Char"/>
            <w:color w:val="000000"/>
          </w:rPr>
          <w:t xml:space="preserve"> </w:t>
        </w:r>
      </w:ins>
      <w:r>
        <w:rPr>
          <w:rStyle w:val="Heading1Char"/>
          <w:color w:val="000000"/>
        </w:rPr>
        <w:t xml:space="preserve">= </w:t>
      </w:r>
      <w:r>
        <w:rPr>
          <w:color w:val="000000"/>
        </w:rPr>
        <w:t xml:space="preserve">a una columna dentro de </w:t>
      </w:r>
      <w:r>
        <w:rPr>
          <w:rStyle w:val="Heading1Char"/>
          <w:color w:val="000000"/>
        </w:rPr>
        <w:t>aes()</w:t>
      </w:r>
      <w:r>
        <w:rPr>
          <w:color w:val="000000"/>
        </w:rPr>
        <w:t xml:space="preserve">. Sin embargo, en el caso de los gráficos de caja, esto se consigue asignando la columna de agrupación al eje no asignado (x o y). A continuación se muestra el código para un diagrama de caja de </w:t>
      </w:r>
      <w:r>
        <w:rPr>
          <w:rStyle w:val="Destacado"/>
          <w:color w:val="000000"/>
        </w:rPr>
        <w:t xml:space="preserve">todos los </w:t>
      </w:r>
      <w:r>
        <w:rPr>
          <w:color w:val="000000"/>
        </w:rPr>
        <w:t xml:space="preserve">valores de edad en el conjunto de datos, y </w:t>
      </w:r>
      <w:ins w:id="847" w:author="Ximena Tolosa" w:date="2021-10-25T22:32:00Z">
        <w:r w:rsidR="00F815CF">
          <w:rPr>
            <w:color w:val="000000"/>
          </w:rPr>
          <w:t>un</w:t>
        </w:r>
      </w:ins>
      <w:del w:id="848" w:author="Ximena Tolosa" w:date="2021-10-25T22:32:00Z">
        <w:r w:rsidDel="00F815CF">
          <w:rPr>
            <w:color w:val="000000"/>
          </w:rPr>
          <w:delText>en</w:delText>
        </w:r>
      </w:del>
      <w:r>
        <w:rPr>
          <w:color w:val="000000"/>
        </w:rPr>
        <w:t xml:space="preserve"> segundo </w:t>
      </w:r>
      <w:del w:id="849" w:author="Ximena Tolosa" w:date="2021-10-25T22:32:00Z">
        <w:r w:rsidDel="00F815CF">
          <w:rPr>
            <w:color w:val="000000"/>
          </w:rPr>
          <w:delText>lugar el</w:delText>
        </w:r>
      </w:del>
      <w:ins w:id="850" w:author="Ximena Tolosa" w:date="2021-10-25T22:32:00Z">
        <w:r w:rsidR="00F815CF">
          <w:rPr>
            <w:color w:val="000000"/>
          </w:rPr>
          <w:t>trozo</w:t>
        </w:r>
      </w:ins>
      <w:ins w:id="851" w:author="Ximena Tolosa" w:date="2021-10-25T22:33:00Z">
        <w:r w:rsidR="00F815CF">
          <w:rPr>
            <w:color w:val="000000"/>
          </w:rPr>
          <w:t xml:space="preserve"> de</w:t>
        </w:r>
      </w:ins>
      <w:r>
        <w:rPr>
          <w:color w:val="000000"/>
        </w:rPr>
        <w:t xml:space="preserve"> código para mostrar un diagrama de caja para cada género (no ausente) en el conjunto de datos. Ten en cuenta que los valores </w:t>
      </w:r>
      <w:r>
        <w:rPr>
          <w:rStyle w:val="Heading1Char"/>
          <w:color w:val="000000"/>
        </w:rPr>
        <w:t xml:space="preserve">NA </w:t>
      </w:r>
      <w:r>
        <w:rPr>
          <w:color w:val="000000"/>
        </w:rPr>
        <w:t>(</w:t>
      </w:r>
      <w:del w:id="852" w:author="Ximena Tolosa" w:date="2021-10-25T22:33:00Z">
        <w:r w:rsidDel="00F815CF">
          <w:rPr>
            <w:color w:val="000000"/>
          </w:rPr>
          <w:delText>que faltan</w:delText>
        </w:r>
      </w:del>
      <w:ins w:id="853" w:author="Ximena Tolosa" w:date="2021-10-25T22:33:00Z">
        <w:r w:rsidR="00F815CF">
          <w:rPr>
            <w:color w:val="000000"/>
          </w:rPr>
          <w:t>valores fa</w:t>
        </w:r>
      </w:ins>
      <w:ins w:id="854" w:author="Ximena Tolosa" w:date="2021-10-25T22:34:00Z">
        <w:r w:rsidR="00F815CF">
          <w:rPr>
            <w:color w:val="000000"/>
          </w:rPr>
          <w:t>ltantes</w:t>
        </w:r>
      </w:ins>
      <w:r>
        <w:rPr>
          <w:color w:val="000000"/>
        </w:rPr>
        <w:t xml:space="preserve">) aparecerán como un gráfico de caja separado a menos que se eliminen. En este ejemplo, también hemos </w:t>
      </w:r>
      <w:del w:id="855" w:author="Ximena Tolosa" w:date="2021-10-25T22:34:00Z">
        <w:r w:rsidDel="00F815CF">
          <w:rPr>
            <w:color w:val="000000"/>
          </w:rPr>
          <w:delText xml:space="preserve">establecido </w:delText>
        </w:r>
      </w:del>
      <w:ins w:id="856" w:author="Ximena Tolosa" w:date="2021-10-25T22:34:00Z">
        <w:r w:rsidR="00F815CF">
          <w:rPr>
            <w:color w:val="000000"/>
          </w:rPr>
          <w:t>asignado</w:t>
        </w:r>
        <w:r w:rsidR="00F815CF">
          <w:rPr>
            <w:color w:val="000000"/>
          </w:rPr>
          <w:t xml:space="preserve"> </w:t>
        </w:r>
      </w:ins>
      <w:r>
        <w:rPr>
          <w:color w:val="000000"/>
        </w:rPr>
        <w:t xml:space="preserve">el </w:t>
      </w:r>
      <w:del w:id="857" w:author="Ximena Tolosa" w:date="2021-10-25T22:34:00Z">
        <w:r w:rsidDel="00F815CF">
          <w:rPr>
            <w:rStyle w:val="Heading1Char"/>
            <w:color w:val="000000"/>
          </w:rPr>
          <w:delText xml:space="preserve">relleno </w:delText>
        </w:r>
      </w:del>
      <w:proofErr w:type="spellStart"/>
      <w:ins w:id="858" w:author="Ximena Tolosa" w:date="2021-10-25T22:34:00Z">
        <w:r w:rsidR="00F815CF">
          <w:rPr>
            <w:rStyle w:val="Heading1Char"/>
            <w:color w:val="000000"/>
          </w:rPr>
          <w:t>fill</w:t>
        </w:r>
        <w:proofErr w:type="spellEnd"/>
        <w:r w:rsidR="00F815CF">
          <w:rPr>
            <w:rStyle w:val="Heading1Char"/>
            <w:color w:val="000000"/>
          </w:rPr>
          <w:t xml:space="preserve"> </w:t>
        </w:r>
      </w:ins>
      <w:r>
        <w:rPr>
          <w:color w:val="000000"/>
        </w:rPr>
        <w:t>de</w:t>
      </w:r>
      <w:ins w:id="859" w:author="Ximena Tolosa" w:date="2021-10-25T22:35:00Z">
        <w:r w:rsidR="00F815CF">
          <w:rPr>
            <w:color w:val="000000"/>
          </w:rPr>
          <w:t xml:space="preserve"> la columna </w:t>
        </w:r>
      </w:ins>
      <w:del w:id="860" w:author="Ximena Tolosa" w:date="2021-10-25T22:35:00Z">
        <w:r w:rsidDel="00F815CF">
          <w:rPr>
            <w:color w:val="000000"/>
          </w:rPr>
          <w:delText>l</w:delText>
        </w:r>
      </w:del>
      <w:r>
        <w:rPr>
          <w:color w:val="000000"/>
        </w:rPr>
        <w:t xml:space="preserve"> </w:t>
      </w:r>
      <w:del w:id="861" w:author="Ximena Tolosa" w:date="2021-10-25T22:34:00Z">
        <w:r w:rsidDel="00F815CF">
          <w:rPr>
            <w:rStyle w:val="Heading1Char"/>
            <w:color w:val="000000"/>
          </w:rPr>
          <w:delText xml:space="preserve">resultado </w:delText>
        </w:r>
      </w:del>
      <w:proofErr w:type="spellStart"/>
      <w:ins w:id="862" w:author="Ximena Tolosa" w:date="2021-10-25T22:34:00Z">
        <w:r w:rsidR="00F815CF">
          <w:rPr>
            <w:rStyle w:val="Heading1Char"/>
            <w:color w:val="000000"/>
          </w:rPr>
          <w:t>outcome</w:t>
        </w:r>
      </w:ins>
      <w:proofErr w:type="spellEnd"/>
      <w:del w:id="863" w:author="Ximena Tolosa" w:date="2021-10-25T22:34:00Z">
        <w:r w:rsidDel="00F815CF">
          <w:rPr>
            <w:rStyle w:val="Heading1Char"/>
            <w:color w:val="000000"/>
          </w:rPr>
          <w:delText>de la</w:delText>
        </w:r>
      </w:del>
      <w:r>
        <w:rPr>
          <w:rStyle w:val="Heading1Char"/>
          <w:color w:val="000000"/>
        </w:rPr>
        <w:t xml:space="preserve"> </w:t>
      </w:r>
      <w:del w:id="864" w:author="Ximena Tolosa" w:date="2021-10-25T22:35:00Z">
        <w:r w:rsidDel="00F815CF">
          <w:rPr>
            <w:color w:val="000000"/>
          </w:rPr>
          <w:delText xml:space="preserve">columna </w:delText>
        </w:r>
      </w:del>
      <w:r>
        <w:rPr>
          <w:color w:val="000000"/>
        </w:rPr>
        <w:t>para que cada gráfico tenga un color diferente, pero esto no es necesario.</w:t>
      </w:r>
    </w:p>
    <w:p w14:paraId="3361A6DF" w14:textId="199EBDE4" w:rsidR="004F2A5C" w:rsidRDefault="004F2A5C" w:rsidP="004F2A5C">
      <w:pPr>
        <w:spacing w:before="280" w:after="280"/>
        <w:rPr>
          <w:color w:val="000000"/>
        </w:rPr>
      </w:pPr>
      <w:r>
        <w:rPr>
          <w:color w:val="000000"/>
        </w:rPr>
        <w:t>Para ver el código para añadir un gráfico de caja a los bordes de un gráfico de dispersión (gráficos "marginales"), consult</w:t>
      </w:r>
      <w:ins w:id="865" w:author="Ximena Tolosa" w:date="2021-10-25T22:36:00Z">
        <w:r w:rsidR="00F815CF">
          <w:rPr>
            <w:color w:val="000000"/>
          </w:rPr>
          <w:t>a</w:t>
        </w:r>
      </w:ins>
      <w:del w:id="866" w:author="Ximena Tolosa" w:date="2021-10-25T22:36:00Z">
        <w:r w:rsidDel="00F815CF">
          <w:rPr>
            <w:color w:val="000000"/>
          </w:rPr>
          <w:delText>e</w:delText>
        </w:r>
      </w:del>
      <w:r>
        <w:rPr>
          <w:color w:val="000000"/>
        </w:rPr>
        <w:t xml:space="preserve"> la página </w:t>
      </w:r>
      <w:hyperlink w:anchor="ggplot-tips">
        <w:proofErr w:type="spellStart"/>
        <w:r>
          <w:rPr>
            <w:rStyle w:val="EnlacedeInternet"/>
          </w:rPr>
          <w:t>ggplot</w:t>
        </w:r>
        <w:proofErr w:type="spellEnd"/>
        <w:r>
          <w:rPr>
            <w:rStyle w:val="EnlacedeInternet"/>
          </w:rPr>
          <w:t xml:space="preserve"> </w:t>
        </w:r>
        <w:proofErr w:type="spellStart"/>
        <w:r>
          <w:rPr>
            <w:rStyle w:val="EnlacedeInternet"/>
          </w:rPr>
          <w:t>tips</w:t>
        </w:r>
        <w:proofErr w:type="spellEnd"/>
      </w:hyperlink>
      <w:r>
        <w:rPr>
          <w:color w:val="000000"/>
        </w:rPr>
        <w:t>.</w:t>
      </w:r>
    </w:p>
    <w:p w14:paraId="444B9759" w14:textId="77777777" w:rsidR="004F2A5C" w:rsidRDefault="004F2A5C" w:rsidP="004F2A5C">
      <w:pPr>
        <w:pStyle w:val="Heading3"/>
        <w:spacing w:before="280" w:after="280"/>
        <w:rPr>
          <w:rFonts w:eastAsia="Times New Roman"/>
          <w:color w:val="000000"/>
        </w:rPr>
      </w:pPr>
      <w:bookmarkStart w:id="867" w:name="__RefHeading___Toc33048_485595530"/>
      <w:bookmarkStart w:id="868" w:name="_Toc85903821"/>
      <w:bookmarkEnd w:id="867"/>
      <w:r>
        <w:rPr>
          <w:rFonts w:eastAsia="Times New Roman"/>
          <w:color w:val="000000"/>
        </w:rPr>
        <w:t xml:space="preserve">Gráficos de violín, </w:t>
      </w:r>
      <w:proofErr w:type="spellStart"/>
      <w:r>
        <w:rPr>
          <w:rFonts w:eastAsia="Times New Roman"/>
          <w:color w:val="000000"/>
        </w:rPr>
        <w:t>jitter</w:t>
      </w:r>
      <w:proofErr w:type="spellEnd"/>
      <w:r>
        <w:rPr>
          <w:rFonts w:eastAsia="Times New Roman"/>
          <w:color w:val="000000"/>
        </w:rPr>
        <w:t xml:space="preserve"> y </w:t>
      </w:r>
      <w:proofErr w:type="spellStart"/>
      <w:r>
        <w:rPr>
          <w:rFonts w:eastAsia="Times New Roman"/>
          <w:color w:val="000000"/>
        </w:rPr>
        <w:t>sina</w:t>
      </w:r>
      <w:bookmarkEnd w:id="868"/>
      <w:proofErr w:type="spellEnd"/>
    </w:p>
    <w:p w14:paraId="22FA0A9C" w14:textId="77777777" w:rsidR="004F2A5C" w:rsidRDefault="004F2A5C" w:rsidP="004F2A5C">
      <w:pPr>
        <w:spacing w:before="280" w:after="280"/>
        <w:rPr>
          <w:color w:val="000000"/>
        </w:rPr>
      </w:pPr>
      <w:r>
        <w:rPr>
          <w:color w:val="000000"/>
        </w:rPr>
        <w:t xml:space="preserve">A continuación se muestra el código para crear gráficos de </w:t>
      </w:r>
      <w:r>
        <w:rPr>
          <w:rStyle w:val="Strong"/>
          <w:color w:val="000000"/>
        </w:rPr>
        <w:t xml:space="preserve">violín </w:t>
      </w:r>
      <w:r>
        <w:rPr>
          <w:color w:val="000000"/>
        </w:rPr>
        <w:t>(</w:t>
      </w:r>
      <w:proofErr w:type="spellStart"/>
      <w:r>
        <w:rPr>
          <w:rStyle w:val="Heading1Char"/>
          <w:color w:val="000000"/>
        </w:rPr>
        <w:t>geom_violin</w:t>
      </w:r>
      <w:proofErr w:type="spellEnd"/>
      <w:r>
        <w:rPr>
          <w:color w:val="000000"/>
        </w:rPr>
        <w:t xml:space="preserve">) y </w:t>
      </w:r>
      <w:r>
        <w:rPr>
          <w:rStyle w:val="Strong"/>
          <w:color w:val="000000"/>
        </w:rPr>
        <w:t xml:space="preserve">gráficos de fluctuación </w:t>
      </w:r>
      <w:r>
        <w:rPr>
          <w:color w:val="000000"/>
        </w:rPr>
        <w:t>(</w:t>
      </w:r>
      <w:proofErr w:type="spellStart"/>
      <w:r>
        <w:rPr>
          <w:rStyle w:val="Heading1Char"/>
          <w:color w:val="000000"/>
        </w:rPr>
        <w:t>geom_jitter</w:t>
      </w:r>
      <w:proofErr w:type="spellEnd"/>
      <w:r>
        <w:rPr>
          <w:color w:val="000000"/>
        </w:rPr>
        <w:t xml:space="preserve">) para mostrar distribuciones. Se puede especificar que el relleno o el color también estén determinados por los datos, insertando estas opciones dentro de </w:t>
      </w:r>
      <w:r>
        <w:rPr>
          <w:rStyle w:val="Heading1Char"/>
          <w:color w:val="000000"/>
        </w:rPr>
        <w:t>aes()</w:t>
      </w:r>
      <w:r>
        <w:rPr>
          <w:color w:val="000000"/>
        </w:rPr>
        <w:t>.</w:t>
      </w:r>
    </w:p>
    <w:p w14:paraId="6D75D996" w14:textId="2B4B6EF7" w:rsidR="004F2A5C" w:rsidRDefault="004F2A5C" w:rsidP="004F2A5C">
      <w:pPr>
        <w:spacing w:before="280" w:after="280"/>
        <w:rPr>
          <w:color w:val="000000"/>
        </w:rPr>
      </w:pPr>
      <w:r>
        <w:rPr>
          <w:color w:val="000000"/>
        </w:rPr>
        <w:t>Puedes combinar los dos</w:t>
      </w:r>
      <w:ins w:id="869" w:author="Ximena Tolosa" w:date="2021-10-25T22:40:00Z">
        <w:r w:rsidR="00A94C88">
          <w:rPr>
            <w:color w:val="000000"/>
          </w:rPr>
          <w:t xml:space="preserve"> tipos de grafico</w:t>
        </w:r>
      </w:ins>
      <w:r>
        <w:rPr>
          <w:color w:val="000000"/>
        </w:rPr>
        <w:t xml:space="preserve"> usando la función </w:t>
      </w:r>
      <w:proofErr w:type="spellStart"/>
      <w:r>
        <w:rPr>
          <w:rStyle w:val="Heading1Char"/>
          <w:color w:val="000000"/>
        </w:rPr>
        <w:t>geom_sina</w:t>
      </w:r>
      <w:proofErr w:type="spellEnd"/>
      <w:r>
        <w:rPr>
          <w:rStyle w:val="Heading1Char"/>
          <w:color w:val="000000"/>
        </w:rPr>
        <w:t xml:space="preserve">() </w:t>
      </w:r>
      <w:r>
        <w:rPr>
          <w:color w:val="000000"/>
        </w:rPr>
        <w:t xml:space="preserve">del paquete </w:t>
      </w:r>
      <w:proofErr w:type="spellStart"/>
      <w:r>
        <w:rPr>
          <w:rStyle w:val="Strong"/>
          <w:color w:val="000000"/>
        </w:rPr>
        <w:t>ggforce</w:t>
      </w:r>
      <w:proofErr w:type="spellEnd"/>
      <w:r>
        <w:rPr>
          <w:color w:val="000000"/>
        </w:rPr>
        <w:t xml:space="preserve">. La </w:t>
      </w:r>
      <w:proofErr w:type="spellStart"/>
      <w:r>
        <w:rPr>
          <w:color w:val="000000"/>
        </w:rPr>
        <w:t>sina</w:t>
      </w:r>
      <w:proofErr w:type="spellEnd"/>
      <w:r>
        <w:rPr>
          <w:color w:val="000000"/>
        </w:rPr>
        <w:t xml:space="preserve"> traza los puntos de </w:t>
      </w:r>
      <w:proofErr w:type="spellStart"/>
      <w:r>
        <w:rPr>
          <w:color w:val="000000"/>
        </w:rPr>
        <w:t>jitter</w:t>
      </w:r>
      <w:proofErr w:type="spellEnd"/>
      <w:r>
        <w:rPr>
          <w:color w:val="000000"/>
        </w:rPr>
        <w:t xml:space="preserve"> en la forma del gráfico de violín. Cuando se superpone al gráfico de violín (ajustando las transparencias) puede ser más fácil de interpretar visualmente.</w:t>
      </w:r>
    </w:p>
    <w:p w14:paraId="5D29444E" w14:textId="77777777" w:rsidR="004F2A5C" w:rsidRDefault="004F2A5C" w:rsidP="004F2A5C">
      <w:pPr>
        <w:pStyle w:val="Heading3"/>
        <w:spacing w:before="280" w:after="280"/>
        <w:rPr>
          <w:rFonts w:eastAsia="Times New Roman"/>
          <w:color w:val="000000"/>
        </w:rPr>
      </w:pPr>
      <w:bookmarkStart w:id="870" w:name="__RefHeading___Toc33050_485595530"/>
      <w:bookmarkStart w:id="871" w:name="_Toc85903822"/>
      <w:bookmarkEnd w:id="870"/>
      <w:r>
        <w:rPr>
          <w:rFonts w:eastAsia="Times New Roman"/>
          <w:color w:val="000000"/>
        </w:rPr>
        <w:t>Dos variables continuas</w:t>
      </w:r>
      <w:bookmarkEnd w:id="871"/>
    </w:p>
    <w:p w14:paraId="132E4512" w14:textId="7F3BD1D6" w:rsidR="004F2A5C" w:rsidRDefault="004F2A5C" w:rsidP="004F2A5C">
      <w:pPr>
        <w:spacing w:before="280" w:after="280"/>
        <w:rPr>
          <w:color w:val="000000"/>
        </w:rPr>
      </w:pPr>
      <w:r>
        <w:rPr>
          <w:color w:val="000000"/>
        </w:rPr>
        <w:t xml:space="preserve">Siguiendo una sintaxis similar, </w:t>
      </w:r>
      <w:proofErr w:type="spellStart"/>
      <w:r>
        <w:rPr>
          <w:rStyle w:val="Heading1Char"/>
          <w:color w:val="000000"/>
        </w:rPr>
        <w:t>geom_point</w:t>
      </w:r>
      <w:proofErr w:type="spellEnd"/>
      <w:r>
        <w:rPr>
          <w:rStyle w:val="Heading1Char"/>
          <w:color w:val="000000"/>
        </w:rPr>
        <w:t xml:space="preserve">() </w:t>
      </w:r>
      <w:ins w:id="872" w:author="Ximena Tolosa" w:date="2021-10-25T23:07:00Z">
        <w:r w:rsidR="00F45BC9">
          <w:rPr>
            <w:color w:val="000000"/>
          </w:rPr>
          <w:t>t</w:t>
        </w:r>
      </w:ins>
      <w:del w:id="873" w:author="Ximena Tolosa" w:date="2021-10-25T23:07:00Z">
        <w:r w:rsidDel="00F45BC9">
          <w:rPr>
            <w:color w:val="000000"/>
          </w:rPr>
          <w:delText>l</w:delText>
        </w:r>
      </w:del>
      <w:r>
        <w:rPr>
          <w:color w:val="000000"/>
        </w:rPr>
        <w:t xml:space="preserve">e permitirá trazar dos variables continuas </w:t>
      </w:r>
      <w:commentRangeStart w:id="874"/>
      <w:del w:id="875" w:author="Ximena Tolosa" w:date="2021-10-25T23:08:00Z">
        <w:r w:rsidDel="00F45BC9">
          <w:rPr>
            <w:color w:val="000000"/>
          </w:rPr>
          <w:delText xml:space="preserve">entre sí </w:delText>
        </w:r>
      </w:del>
      <w:commentRangeEnd w:id="874"/>
      <w:r w:rsidR="00F45BC9">
        <w:rPr>
          <w:rStyle w:val="CommentReference"/>
        </w:rPr>
        <w:commentReference w:id="874"/>
      </w:r>
      <w:r>
        <w:rPr>
          <w:color w:val="000000"/>
        </w:rPr>
        <w:t xml:space="preserve">en un </w:t>
      </w:r>
      <w:r>
        <w:rPr>
          <w:rStyle w:val="Strong"/>
          <w:color w:val="000000"/>
        </w:rPr>
        <w:t>gráfico de dispersión</w:t>
      </w:r>
      <w:r>
        <w:rPr>
          <w:color w:val="000000"/>
        </w:rPr>
        <w:t xml:space="preserve">. Esto es útil para mostrar los valores reales en lugar de sus distribuciones. En (A) se muestra un gráfico de dispersión </w:t>
      </w:r>
      <w:del w:id="876" w:author="Ximena Tolosa" w:date="2021-10-25T23:09:00Z">
        <w:r w:rsidDel="00F45BC9">
          <w:rPr>
            <w:color w:val="000000"/>
          </w:rPr>
          <w:delText xml:space="preserve">básico </w:delText>
        </w:r>
      </w:del>
      <w:ins w:id="877" w:author="Ximena Tolosa" w:date="2021-10-25T23:09:00Z">
        <w:r w:rsidR="00F45BC9">
          <w:rPr>
            <w:color w:val="000000"/>
          </w:rPr>
          <w:lastRenderedPageBreak/>
          <w:t>simple</w:t>
        </w:r>
        <w:r w:rsidR="00F45BC9">
          <w:rPr>
            <w:color w:val="000000"/>
          </w:rPr>
          <w:t xml:space="preserve"> </w:t>
        </w:r>
      </w:ins>
      <w:r>
        <w:rPr>
          <w:color w:val="000000"/>
        </w:rPr>
        <w:t xml:space="preserve">de la edad frente al peso. En (B) volvemos a utilizar </w:t>
      </w:r>
      <w:proofErr w:type="spellStart"/>
      <w:r>
        <w:rPr>
          <w:rStyle w:val="Heading1Char"/>
          <w:color w:val="000000"/>
        </w:rPr>
        <w:t>facet_grid</w:t>
      </w:r>
      <w:proofErr w:type="spellEnd"/>
      <w:r>
        <w:rPr>
          <w:rStyle w:val="Heading1Char"/>
          <w:color w:val="000000"/>
        </w:rPr>
        <w:t xml:space="preserve">() </w:t>
      </w:r>
      <w:r>
        <w:rPr>
          <w:color w:val="000000"/>
        </w:rPr>
        <w:t>para mostrar la relación entre dos variables continuas</w:t>
      </w:r>
      <w:del w:id="878" w:author="Ximena Tolosa" w:date="2021-10-25T23:10:00Z">
        <w:r w:rsidDel="00F45BC9">
          <w:rPr>
            <w:color w:val="000000"/>
          </w:rPr>
          <w:delText xml:space="preserve"> en linelist</w:delText>
        </w:r>
      </w:del>
      <w:r>
        <w:rPr>
          <w:color w:val="000000"/>
        </w:rPr>
        <w:t>.</w:t>
      </w:r>
    </w:p>
    <w:p w14:paraId="711C8A1E" w14:textId="77777777" w:rsidR="004F2A5C" w:rsidRDefault="004F2A5C" w:rsidP="004F2A5C">
      <w:pPr>
        <w:pStyle w:val="Heading3"/>
        <w:spacing w:before="280" w:after="280"/>
        <w:rPr>
          <w:rFonts w:eastAsia="Times New Roman"/>
          <w:color w:val="000000"/>
        </w:rPr>
      </w:pPr>
      <w:bookmarkStart w:id="879" w:name="__RefHeading___Toc33052_485595530"/>
      <w:bookmarkStart w:id="880" w:name="_Toc85903823"/>
      <w:bookmarkEnd w:id="879"/>
      <w:r>
        <w:rPr>
          <w:rFonts w:eastAsia="Times New Roman"/>
          <w:color w:val="000000"/>
        </w:rPr>
        <w:t>Tres variables continuas</w:t>
      </w:r>
      <w:bookmarkEnd w:id="880"/>
    </w:p>
    <w:p w14:paraId="6EEBA525" w14:textId="77777777" w:rsidR="004F2A5C" w:rsidRDefault="004F2A5C" w:rsidP="004F2A5C">
      <w:pPr>
        <w:spacing w:before="280" w:after="280"/>
        <w:rPr>
          <w:color w:val="000000"/>
        </w:rPr>
      </w:pPr>
      <w:r>
        <w:rPr>
          <w:color w:val="000000"/>
        </w:rPr>
        <w:t xml:space="preserve">Puedes mostrar tres variables continuas utilizando el argumento </w:t>
      </w:r>
      <w:proofErr w:type="spellStart"/>
      <w:r>
        <w:rPr>
          <w:rStyle w:val="Heading1Char"/>
          <w:color w:val="000000"/>
        </w:rPr>
        <w:t>fill</w:t>
      </w:r>
      <w:proofErr w:type="spellEnd"/>
      <w:r>
        <w:rPr>
          <w:rStyle w:val="Heading1Char"/>
          <w:color w:val="000000"/>
        </w:rPr>
        <w:t xml:space="preserve"> = </w:t>
      </w:r>
      <w:r>
        <w:rPr>
          <w:color w:val="000000"/>
        </w:rPr>
        <w:t xml:space="preserve">para crear </w:t>
      </w:r>
      <w:r>
        <w:rPr>
          <w:rStyle w:val="Destacado"/>
          <w:color w:val="000000"/>
        </w:rPr>
        <w:t>un gráfico de calor</w:t>
      </w:r>
      <w:r>
        <w:rPr>
          <w:color w:val="000000"/>
        </w:rPr>
        <w:t xml:space="preserve">. El color de cada "celda" reflejará el valor de la tercera columna continua de datos. Consulte la página de </w:t>
      </w:r>
      <w:hyperlink w:anchor="ggplot-tips">
        <w:r>
          <w:rPr>
            <w:rStyle w:val="EnlacedeInternet"/>
          </w:rPr>
          <w:t xml:space="preserve">consejos de </w:t>
        </w:r>
        <w:proofErr w:type="spellStart"/>
        <w:r>
          <w:rPr>
            <w:rStyle w:val="EnlacedeInternet"/>
          </w:rPr>
          <w:t>ggplot</w:t>
        </w:r>
        <w:proofErr w:type="spellEnd"/>
        <w:r>
          <w:rPr>
            <w:rStyle w:val="EnlacedeInternet"/>
          </w:rPr>
          <w:t xml:space="preserve"> </w:t>
        </w:r>
      </w:hyperlink>
      <w:r>
        <w:rPr>
          <w:color w:val="000000"/>
        </w:rPr>
        <w:t xml:space="preserve">y la página de </w:t>
      </w:r>
      <w:hyperlink w:anchor="heat-plots">
        <w:r>
          <w:rPr>
            <w:rStyle w:val="EnlacedeInternet"/>
          </w:rPr>
          <w:t xml:space="preserve">gráficos de calor </w:t>
        </w:r>
      </w:hyperlink>
      <w:r>
        <w:rPr>
          <w:color w:val="000000"/>
        </w:rPr>
        <w:t>para obtener más detalles y varios ejemplos.</w:t>
      </w:r>
    </w:p>
    <w:p w14:paraId="612B6D35" w14:textId="77777777" w:rsidR="004F2A5C" w:rsidRDefault="004F2A5C" w:rsidP="004F2A5C">
      <w:pPr>
        <w:spacing w:before="280" w:after="280"/>
        <w:rPr>
          <w:color w:val="000000"/>
        </w:rPr>
      </w:pPr>
      <w:r>
        <w:rPr>
          <w:color w:val="000000"/>
        </w:rPr>
        <w:t>Hay formas de hacer gráficos en 3D en R, pero para la epidemiología aplicada suelen ser difíciles de interpretar y, por tanto, menos útiles para la toma de decisiones.</w:t>
      </w:r>
    </w:p>
    <w:p w14:paraId="5A097254" w14:textId="77777777" w:rsidR="004F2A5C" w:rsidRDefault="004F2A5C" w:rsidP="004F2A5C">
      <w:pPr>
        <w:pStyle w:val="Heading2"/>
        <w:spacing w:before="280" w:after="280"/>
        <w:rPr>
          <w:rFonts w:eastAsia="Times New Roman"/>
          <w:color w:val="000000"/>
        </w:rPr>
      </w:pPr>
      <w:bookmarkStart w:id="881" w:name="__RefHeading___Toc31891_2034561403"/>
      <w:bookmarkStart w:id="882" w:name="_Toc85903824"/>
      <w:bookmarkEnd w:id="881"/>
      <w:r>
        <w:rPr>
          <w:rFonts w:eastAsia="Times New Roman"/>
          <w:color w:val="000000"/>
        </w:rPr>
        <w:t>Trazar datos categóricos</w:t>
      </w:r>
      <w:bookmarkEnd w:id="882"/>
    </w:p>
    <w:p w14:paraId="3773E5D2" w14:textId="77777777" w:rsidR="004F2A5C" w:rsidRDefault="004F2A5C" w:rsidP="004F2A5C">
      <w:pPr>
        <w:spacing w:before="280" w:after="280"/>
        <w:rPr>
          <w:color w:val="000000"/>
        </w:rPr>
      </w:pPr>
      <w:r>
        <w:rPr>
          <w:color w:val="000000"/>
        </w:rPr>
        <w:t xml:space="preserve">Los datos categóricos pueden ser valores de carácter, pueden ser lógicos (TRUE/FALSE), o factores (ver la página de </w:t>
      </w:r>
      <w:hyperlink w:anchor="factors">
        <w:r>
          <w:rPr>
            <w:rStyle w:val="EnlacedeInternet"/>
          </w:rPr>
          <w:t>Factores</w:t>
        </w:r>
      </w:hyperlink>
      <w:r>
        <w:rPr>
          <w:color w:val="000000"/>
        </w:rPr>
        <w:t>).</w:t>
      </w:r>
    </w:p>
    <w:p w14:paraId="744472F1" w14:textId="77777777" w:rsidR="004F2A5C" w:rsidRDefault="004F2A5C" w:rsidP="004F2A5C">
      <w:pPr>
        <w:pStyle w:val="Heading3"/>
        <w:spacing w:before="280" w:after="280"/>
        <w:rPr>
          <w:rFonts w:eastAsia="Times New Roman"/>
          <w:color w:val="000000"/>
        </w:rPr>
      </w:pPr>
      <w:bookmarkStart w:id="883" w:name="__RefHeading___Toc33054_485595530"/>
      <w:bookmarkStart w:id="884" w:name="_Toc85903825"/>
      <w:bookmarkEnd w:id="883"/>
      <w:r>
        <w:rPr>
          <w:rFonts w:eastAsia="Times New Roman"/>
          <w:color w:val="000000"/>
        </w:rPr>
        <w:t>Preparación</w:t>
      </w:r>
      <w:bookmarkEnd w:id="884"/>
    </w:p>
    <w:p w14:paraId="00FA7699" w14:textId="77777777" w:rsidR="004F2A5C" w:rsidRDefault="004F2A5C" w:rsidP="004F2A5C">
      <w:pPr>
        <w:pStyle w:val="Heading4"/>
        <w:spacing w:before="280" w:after="280"/>
        <w:rPr>
          <w:rFonts w:eastAsia="Times New Roman"/>
          <w:color w:val="000000"/>
        </w:rPr>
      </w:pPr>
      <w:bookmarkStart w:id="885" w:name="__RefHeading___Toc33056_485595530"/>
      <w:bookmarkEnd w:id="885"/>
      <w:r>
        <w:rPr>
          <w:rFonts w:eastAsia="Times New Roman"/>
          <w:color w:val="000000"/>
        </w:rPr>
        <w:t>Estructura de datos</w:t>
      </w:r>
    </w:p>
    <w:p w14:paraId="23A4868D" w14:textId="120B4EBB" w:rsidR="004F2A5C" w:rsidRDefault="004F2A5C" w:rsidP="004F2A5C">
      <w:pPr>
        <w:spacing w:before="280" w:after="280"/>
        <w:rPr>
          <w:color w:val="000000"/>
        </w:rPr>
      </w:pPr>
      <w:r>
        <w:rPr>
          <w:color w:val="000000"/>
        </w:rPr>
        <w:t xml:space="preserve">Lo primero que hay que entender sobre </w:t>
      </w:r>
      <w:ins w:id="886" w:author="Ximena Tolosa" w:date="2021-10-25T23:27:00Z">
        <w:r w:rsidR="00E25F25">
          <w:rPr>
            <w:color w:val="000000"/>
          </w:rPr>
          <w:t>t</w:t>
        </w:r>
      </w:ins>
      <w:del w:id="887" w:author="Ximena Tolosa" w:date="2021-10-25T23:27:00Z">
        <w:r w:rsidDel="00E25F25">
          <w:rPr>
            <w:color w:val="000000"/>
          </w:rPr>
          <w:delText>s</w:delText>
        </w:r>
      </w:del>
      <w:r>
        <w:rPr>
          <w:color w:val="000000"/>
        </w:rPr>
        <w:t xml:space="preserve">us datos categóricos es si existen como observaciones </w:t>
      </w:r>
      <w:ins w:id="888" w:author="Ximena Tolosa" w:date="2021-10-25T23:30:00Z">
        <w:r w:rsidR="00E25F25">
          <w:rPr>
            <w:color w:val="000000"/>
          </w:rPr>
          <w:t xml:space="preserve">en </w:t>
        </w:r>
      </w:ins>
      <w:r>
        <w:rPr>
          <w:color w:val="000000"/>
        </w:rPr>
        <w:t>brut</w:t>
      </w:r>
      <w:ins w:id="889" w:author="Ximena Tolosa" w:date="2021-10-25T23:30:00Z">
        <w:r w:rsidR="00E25F25">
          <w:rPr>
            <w:color w:val="000000"/>
          </w:rPr>
          <w:t>o</w:t>
        </w:r>
      </w:ins>
      <w:del w:id="890" w:author="Ximena Tolosa" w:date="2021-10-25T23:30:00Z">
        <w:r w:rsidDel="00E25F25">
          <w:rPr>
            <w:color w:val="000000"/>
          </w:rPr>
          <w:delText>as</w:delText>
        </w:r>
      </w:del>
      <w:r>
        <w:rPr>
          <w:color w:val="000000"/>
        </w:rPr>
        <w:t>, como una lista de casos, o como un dataframe de resumen o agregado que contiene recuentos o proporciones. El estado de sus datos afectará a la función de trazado que utilice:</w:t>
      </w:r>
    </w:p>
    <w:p w14:paraId="79CAA730" w14:textId="56D81999" w:rsidR="004F2A5C" w:rsidRDefault="004F2A5C" w:rsidP="00144256">
      <w:pPr>
        <w:numPr>
          <w:ilvl w:val="0"/>
          <w:numId w:val="24"/>
        </w:numPr>
        <w:spacing w:beforeAutospacing="1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Si </w:t>
      </w:r>
      <w:ins w:id="891" w:author="Ximena Tolosa" w:date="2021-10-25T23:30:00Z">
        <w:r w:rsidR="00E25F25">
          <w:rPr>
            <w:rFonts w:eastAsia="Times New Roman"/>
            <w:color w:val="000000"/>
          </w:rPr>
          <w:t>t</w:t>
        </w:r>
      </w:ins>
      <w:del w:id="892" w:author="Ximena Tolosa" w:date="2021-10-25T23:30:00Z">
        <w:r w:rsidDel="00E25F25">
          <w:rPr>
            <w:rFonts w:eastAsia="Times New Roman"/>
            <w:color w:val="000000"/>
          </w:rPr>
          <w:delText>s</w:delText>
        </w:r>
      </w:del>
      <w:r>
        <w:rPr>
          <w:rFonts w:eastAsia="Times New Roman"/>
          <w:color w:val="000000"/>
        </w:rPr>
        <w:t>us datos son observaciones en bruto con una fila por observación, es probable que utilice</w:t>
      </w:r>
      <w:ins w:id="893" w:author="Ximena Tolosa" w:date="2021-10-25T23:30:00Z">
        <w:r w:rsidR="00E25F25">
          <w:rPr>
            <w:rFonts w:eastAsia="Times New Roman"/>
            <w:color w:val="000000"/>
          </w:rPr>
          <w:t>s</w:t>
        </w:r>
      </w:ins>
      <w:r>
        <w:rPr>
          <w:rFonts w:eastAsia="Times New Roman"/>
          <w:color w:val="000000"/>
        </w:rPr>
        <w:t xml:space="preserve"> </w:t>
      </w:r>
      <w:proofErr w:type="spellStart"/>
      <w:r>
        <w:rPr>
          <w:rStyle w:val="Heading1Char"/>
          <w:color w:val="000000"/>
        </w:rPr>
        <w:t>geom_bar</w:t>
      </w:r>
      <w:proofErr w:type="spellEnd"/>
      <w:r>
        <w:rPr>
          <w:rStyle w:val="Heading1Char"/>
          <w:color w:val="000000"/>
        </w:rPr>
        <w:t>()</w:t>
      </w:r>
    </w:p>
    <w:p w14:paraId="6E7CCB37" w14:textId="3B5AEF3B" w:rsidR="004F2A5C" w:rsidRDefault="004F2A5C" w:rsidP="00144256">
      <w:pPr>
        <w:numPr>
          <w:ilvl w:val="0"/>
          <w:numId w:val="24"/>
        </w:numPr>
        <w:spacing w:afterAutospacing="1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Si sus datos ya están agregados en recuentos o proporciones, es probable que utilice</w:t>
      </w:r>
      <w:ins w:id="894" w:author="Ximena Tolosa" w:date="2021-10-25T23:31:00Z">
        <w:r w:rsidR="00E25F25">
          <w:rPr>
            <w:rFonts w:eastAsia="Times New Roman"/>
            <w:color w:val="000000"/>
          </w:rPr>
          <w:t>s</w:t>
        </w:r>
      </w:ins>
      <w:r>
        <w:rPr>
          <w:rFonts w:eastAsia="Times New Roman"/>
          <w:color w:val="000000"/>
        </w:rPr>
        <w:t xml:space="preserve"> </w:t>
      </w:r>
      <w:proofErr w:type="spellStart"/>
      <w:r>
        <w:rPr>
          <w:rStyle w:val="Heading1Char"/>
          <w:color w:val="000000"/>
        </w:rPr>
        <w:t>geom_col</w:t>
      </w:r>
      <w:proofErr w:type="spellEnd"/>
      <w:r>
        <w:rPr>
          <w:rStyle w:val="Heading1Char"/>
          <w:color w:val="000000"/>
        </w:rPr>
        <w:t>()</w:t>
      </w:r>
    </w:p>
    <w:p w14:paraId="448CFF6E" w14:textId="77777777" w:rsidR="004F2A5C" w:rsidRDefault="004F2A5C" w:rsidP="004F2A5C">
      <w:pPr>
        <w:pStyle w:val="Heading4"/>
        <w:spacing w:before="280" w:after="280"/>
        <w:rPr>
          <w:rFonts w:eastAsia="Times New Roman"/>
          <w:color w:val="000000"/>
        </w:rPr>
      </w:pPr>
      <w:bookmarkStart w:id="895" w:name="__RefHeading___Toc33058_485595530"/>
      <w:bookmarkEnd w:id="895"/>
      <w:r>
        <w:rPr>
          <w:rFonts w:eastAsia="Times New Roman"/>
          <w:color w:val="000000"/>
        </w:rPr>
        <w:t>Tipo de columna y ordenación de valores</w:t>
      </w:r>
    </w:p>
    <w:p w14:paraId="703001F0" w14:textId="6302A02F" w:rsidR="004F2A5C" w:rsidRDefault="004F2A5C" w:rsidP="004F2A5C">
      <w:pPr>
        <w:spacing w:before="280" w:after="280"/>
        <w:rPr>
          <w:color w:val="000000"/>
        </w:rPr>
      </w:pPr>
      <w:r>
        <w:rPr>
          <w:color w:val="000000"/>
        </w:rPr>
        <w:t xml:space="preserve">A continuación, examine el tipo </w:t>
      </w:r>
      <w:ins w:id="896" w:author="Ximena Tolosa" w:date="2021-10-25T23:39:00Z">
        <w:r w:rsidR="00644404">
          <w:rPr>
            <w:color w:val="000000"/>
          </w:rPr>
          <w:t xml:space="preserve">o clase </w:t>
        </w:r>
      </w:ins>
      <w:r>
        <w:rPr>
          <w:color w:val="000000"/>
        </w:rPr>
        <w:t xml:space="preserve">de las columnas </w:t>
      </w:r>
      <w:ins w:id="897" w:author="Ximena Tolosa" w:date="2021-10-25T23:39:00Z">
        <w:r w:rsidR="00644404">
          <w:rPr>
            <w:color w:val="000000"/>
          </w:rPr>
          <w:t xml:space="preserve">(variables) </w:t>
        </w:r>
      </w:ins>
      <w:r>
        <w:rPr>
          <w:color w:val="000000"/>
        </w:rPr>
        <w:t xml:space="preserve">que desea trazar. </w:t>
      </w:r>
      <w:del w:id="898" w:author="Ximena Tolosa" w:date="2021-10-25T23:39:00Z">
        <w:r w:rsidDel="00644404">
          <w:rPr>
            <w:color w:val="000000"/>
          </w:rPr>
          <w:delText xml:space="preserve">Miramos </w:delText>
        </w:r>
      </w:del>
      <w:ins w:id="899" w:author="Ximena Tolosa" w:date="2021-10-25T23:39:00Z">
        <w:r w:rsidR="00644404">
          <w:rPr>
            <w:color w:val="000000"/>
          </w:rPr>
          <w:t>Veamos</w:t>
        </w:r>
        <w:r w:rsidR="00644404">
          <w:rPr>
            <w:color w:val="000000"/>
          </w:rPr>
          <w:t xml:space="preserve"> </w:t>
        </w:r>
      </w:ins>
      <w:del w:id="900" w:author="Ximena Tolosa" w:date="2021-10-25T23:40:00Z">
        <w:r w:rsidDel="00644404">
          <w:rPr>
            <w:color w:val="000000"/>
          </w:rPr>
          <w:delText>a</w:delText>
        </w:r>
      </w:del>
      <w:r>
        <w:rPr>
          <w:color w:val="000000"/>
        </w:rPr>
        <w:t xml:space="preserve"> </w:t>
      </w:r>
      <w:r>
        <w:rPr>
          <w:rStyle w:val="Heading1Char"/>
          <w:color w:val="000000"/>
        </w:rPr>
        <w:t>hospital</w:t>
      </w:r>
      <w:r>
        <w:rPr>
          <w:color w:val="000000"/>
        </w:rPr>
        <w:t xml:space="preserve">, primero </w:t>
      </w:r>
      <w:del w:id="901" w:author="Ximena Tolosa" w:date="2021-10-25T23:40:00Z">
        <w:r w:rsidDel="00644404">
          <w:rPr>
            <w:color w:val="000000"/>
          </w:rPr>
          <w:delText xml:space="preserve">con </w:delText>
        </w:r>
      </w:del>
      <w:ins w:id="902" w:author="Ximena Tolosa" w:date="2021-10-25T23:40:00Z">
        <w:r w:rsidR="00644404">
          <w:rPr>
            <w:color w:val="000000"/>
          </w:rPr>
          <w:t>usando</w:t>
        </w:r>
        <w:r w:rsidR="00644404">
          <w:rPr>
            <w:color w:val="000000"/>
          </w:rPr>
          <w:t xml:space="preserve"> </w:t>
        </w:r>
      </w:ins>
      <w:proofErr w:type="spellStart"/>
      <w:r>
        <w:rPr>
          <w:rStyle w:val="Heading1Char"/>
          <w:color w:val="000000"/>
        </w:rPr>
        <w:t>class</w:t>
      </w:r>
      <w:proofErr w:type="spellEnd"/>
      <w:r>
        <w:rPr>
          <w:rStyle w:val="Heading1Char"/>
          <w:color w:val="000000"/>
        </w:rPr>
        <w:t xml:space="preserve">() </w:t>
      </w:r>
      <w:r>
        <w:rPr>
          <w:color w:val="000000"/>
        </w:rPr>
        <w:t xml:space="preserve">de R </w:t>
      </w:r>
      <w:r>
        <w:rPr>
          <w:rStyle w:val="Strong"/>
          <w:color w:val="000000"/>
        </w:rPr>
        <w:t>base</w:t>
      </w:r>
      <w:r>
        <w:rPr>
          <w:color w:val="000000"/>
        </w:rPr>
        <w:t xml:space="preserve">, y </w:t>
      </w:r>
      <w:ins w:id="903" w:author="Ximena Tolosa" w:date="2021-10-25T23:40:00Z">
        <w:r w:rsidR="00644404">
          <w:rPr>
            <w:color w:val="000000"/>
          </w:rPr>
          <w:t xml:space="preserve">luego </w:t>
        </w:r>
      </w:ins>
      <w:r>
        <w:rPr>
          <w:color w:val="000000"/>
        </w:rPr>
        <w:t xml:space="preserve">con </w:t>
      </w:r>
      <w:proofErr w:type="spellStart"/>
      <w:r>
        <w:rPr>
          <w:rStyle w:val="Heading1Char"/>
          <w:color w:val="000000"/>
        </w:rPr>
        <w:t>tabyl</w:t>
      </w:r>
      <w:proofErr w:type="spellEnd"/>
      <w:r>
        <w:rPr>
          <w:rStyle w:val="Heading1Char"/>
          <w:color w:val="000000"/>
        </w:rPr>
        <w:t xml:space="preserve">() </w:t>
      </w:r>
      <w:r>
        <w:rPr>
          <w:color w:val="000000"/>
        </w:rPr>
        <w:t xml:space="preserve">de </w:t>
      </w:r>
      <w:proofErr w:type="spellStart"/>
      <w:r>
        <w:rPr>
          <w:rStyle w:val="Strong"/>
          <w:color w:val="000000"/>
        </w:rPr>
        <w:t>janitor</w:t>
      </w:r>
      <w:proofErr w:type="spellEnd"/>
      <w:r>
        <w:rPr>
          <w:color w:val="000000"/>
        </w:rPr>
        <w:t>.</w:t>
      </w:r>
    </w:p>
    <w:p w14:paraId="7CC7525D" w14:textId="24FBE94E" w:rsidR="004F2A5C" w:rsidRDefault="004F2A5C" w:rsidP="004F2A5C">
      <w:pPr>
        <w:spacing w:before="280" w:after="280"/>
        <w:rPr>
          <w:color w:val="000000"/>
        </w:rPr>
      </w:pPr>
      <w:r>
        <w:rPr>
          <w:color w:val="000000"/>
        </w:rPr>
        <w:t xml:space="preserve">Podemos ver que los valores </w:t>
      </w:r>
      <w:del w:id="904" w:author="Ximena Tolosa" w:date="2021-10-25T23:42:00Z">
        <w:r w:rsidDel="00644404">
          <w:rPr>
            <w:color w:val="000000"/>
          </w:rPr>
          <w:delText xml:space="preserve">dentro </w:delText>
        </w:r>
      </w:del>
      <w:ins w:id="905" w:author="Ximena Tolosa" w:date="2021-10-25T23:42:00Z">
        <w:r w:rsidR="00644404">
          <w:rPr>
            <w:color w:val="000000"/>
          </w:rPr>
          <w:t>de la variable hospital</w:t>
        </w:r>
        <w:r w:rsidR="00644404">
          <w:rPr>
            <w:color w:val="000000"/>
          </w:rPr>
          <w:t xml:space="preserve"> </w:t>
        </w:r>
      </w:ins>
      <w:r>
        <w:rPr>
          <w:color w:val="000000"/>
        </w:rPr>
        <w:t>son caracteres, ya que son nombres de hospitales, y por defecto están ordenados alfabéticamente. Hay valores "otros" y "</w:t>
      </w:r>
      <w:del w:id="906" w:author="Ximena Tolosa" w:date="2021-10-25T23:42:00Z">
        <w:r w:rsidDel="00644404">
          <w:rPr>
            <w:color w:val="000000"/>
          </w:rPr>
          <w:delText>desaparecidos</w:delText>
        </w:r>
      </w:del>
      <w:ins w:id="907" w:author="Ximena Tolosa" w:date="2021-10-25T23:42:00Z">
        <w:r w:rsidR="00644404">
          <w:rPr>
            <w:color w:val="000000"/>
          </w:rPr>
          <w:t>faltantes</w:t>
        </w:r>
      </w:ins>
      <w:r>
        <w:rPr>
          <w:color w:val="000000"/>
        </w:rPr>
        <w:t xml:space="preserve">", que preferiríamos que fueran las últimas subcategorías al presentar </w:t>
      </w:r>
      <w:r>
        <w:rPr>
          <w:color w:val="000000"/>
        </w:rPr>
        <w:lastRenderedPageBreak/>
        <w:t xml:space="preserve">los desgloses. Así que </w:t>
      </w:r>
      <w:del w:id="908" w:author="Ximena Tolosa" w:date="2021-10-25T23:45:00Z">
        <w:r w:rsidDel="00644404">
          <w:rPr>
            <w:color w:val="000000"/>
          </w:rPr>
          <w:delText xml:space="preserve">cambiamos </w:delText>
        </w:r>
      </w:del>
      <w:ins w:id="909" w:author="Ximena Tolosa" w:date="2021-10-25T23:45:00Z">
        <w:r w:rsidR="00644404">
          <w:rPr>
            <w:color w:val="000000"/>
          </w:rPr>
          <w:t>convertimos</w:t>
        </w:r>
        <w:r w:rsidR="00644404">
          <w:rPr>
            <w:color w:val="000000"/>
          </w:rPr>
          <w:t xml:space="preserve"> </w:t>
        </w:r>
      </w:ins>
      <w:r>
        <w:rPr>
          <w:color w:val="000000"/>
        </w:rPr>
        <w:t xml:space="preserve">esta columna </w:t>
      </w:r>
      <w:del w:id="910" w:author="Ximena Tolosa" w:date="2021-10-25T23:44:00Z">
        <w:r w:rsidDel="00644404">
          <w:rPr>
            <w:color w:val="000000"/>
          </w:rPr>
          <w:delText xml:space="preserve">por </w:delText>
        </w:r>
      </w:del>
      <w:ins w:id="911" w:author="Ximena Tolosa" w:date="2021-10-25T23:44:00Z">
        <w:r w:rsidR="00644404">
          <w:rPr>
            <w:color w:val="000000"/>
          </w:rPr>
          <w:t>a</w:t>
        </w:r>
        <w:r w:rsidR="00644404">
          <w:rPr>
            <w:color w:val="000000"/>
          </w:rPr>
          <w:t xml:space="preserve"> </w:t>
        </w:r>
      </w:ins>
      <w:del w:id="912" w:author="Ximena Tolosa" w:date="2021-10-25T23:46:00Z">
        <w:r w:rsidDel="00644404">
          <w:rPr>
            <w:color w:val="000000"/>
          </w:rPr>
          <w:delText>un</w:delText>
        </w:r>
      </w:del>
      <w:ins w:id="913" w:author="Ximena Tolosa" w:date="2021-10-25T23:46:00Z">
        <w:r w:rsidR="00644404">
          <w:rPr>
            <w:color w:val="000000"/>
          </w:rPr>
          <w:t>clase</w:t>
        </w:r>
      </w:ins>
      <w:r>
        <w:rPr>
          <w:color w:val="000000"/>
        </w:rPr>
        <w:t xml:space="preserve"> factor y la reordenamos. Esto se trata con más detalle en la página de </w:t>
      </w:r>
      <w:hyperlink w:anchor="factors">
        <w:r>
          <w:rPr>
            <w:rStyle w:val="EnlacedeInternet"/>
          </w:rPr>
          <w:t>Factores</w:t>
        </w:r>
      </w:hyperlink>
      <w:r>
        <w:rPr>
          <w:color w:val="000000"/>
        </w:rPr>
        <w:t>.</w:t>
      </w:r>
    </w:p>
    <w:p w14:paraId="05AFB57F" w14:textId="77777777" w:rsidR="004F2A5C" w:rsidRDefault="004F2A5C" w:rsidP="004F2A5C">
      <w:pPr>
        <w:pStyle w:val="Heading3"/>
        <w:spacing w:before="280" w:after="280"/>
        <w:rPr>
          <w:rFonts w:eastAsia="Times New Roman"/>
          <w:color w:val="000000"/>
        </w:rPr>
      </w:pPr>
      <w:bookmarkStart w:id="914" w:name="__RefHeading___Toc33060_485595530"/>
      <w:bookmarkStart w:id="915" w:name="_Toc85903826"/>
      <w:bookmarkEnd w:id="914"/>
      <w:proofErr w:type="spellStart"/>
      <w:r>
        <w:rPr>
          <w:rStyle w:val="Heading1Char"/>
          <w:color w:val="000000"/>
        </w:rPr>
        <w:t>geom_bar</w:t>
      </w:r>
      <w:proofErr w:type="spellEnd"/>
      <w:r>
        <w:rPr>
          <w:rStyle w:val="Heading1Char"/>
          <w:color w:val="000000"/>
        </w:rPr>
        <w:t>()</w:t>
      </w:r>
      <w:bookmarkEnd w:id="915"/>
    </w:p>
    <w:p w14:paraId="40D2786B" w14:textId="698338E7" w:rsidR="004F2A5C" w:rsidRDefault="004F2A5C" w:rsidP="004F2A5C">
      <w:pPr>
        <w:spacing w:before="280" w:after="280"/>
        <w:rPr>
          <w:color w:val="000000"/>
        </w:rPr>
      </w:pPr>
      <w:r>
        <w:rPr>
          <w:color w:val="000000"/>
        </w:rPr>
        <w:t xml:space="preserve">Utilice </w:t>
      </w:r>
      <w:proofErr w:type="spellStart"/>
      <w:r>
        <w:rPr>
          <w:rStyle w:val="Heading1Char"/>
          <w:color w:val="000000"/>
        </w:rPr>
        <w:t>geom_bar</w:t>
      </w:r>
      <w:proofErr w:type="spellEnd"/>
      <w:r>
        <w:rPr>
          <w:rStyle w:val="Heading1Char"/>
          <w:color w:val="000000"/>
        </w:rPr>
        <w:t xml:space="preserve">() </w:t>
      </w:r>
      <w:r>
        <w:rPr>
          <w:color w:val="000000"/>
        </w:rPr>
        <w:t xml:space="preserve">si desea que la altura de las barras (o la altura de los componentes de las barras apiladas) refleje </w:t>
      </w:r>
      <w:r>
        <w:rPr>
          <w:rStyle w:val="Destacado"/>
          <w:color w:val="000000"/>
        </w:rPr>
        <w:t>el número de filas relevantes de los datos</w:t>
      </w:r>
      <w:r>
        <w:rPr>
          <w:color w:val="000000"/>
        </w:rPr>
        <w:t xml:space="preserve">. Estas barras tendrán huecos entre ellas, a menos que se ajuste la estética de </w:t>
      </w:r>
      <w:proofErr w:type="spellStart"/>
      <w:r>
        <w:rPr>
          <w:rStyle w:val="Heading1Char"/>
          <w:color w:val="000000"/>
        </w:rPr>
        <w:t>width</w:t>
      </w:r>
      <w:proofErr w:type="spellEnd"/>
      <w:r>
        <w:rPr>
          <w:rStyle w:val="Heading1Char"/>
          <w:color w:val="000000"/>
        </w:rPr>
        <w:t xml:space="preserve"> =</w:t>
      </w:r>
      <w:del w:id="916" w:author="Ximena Tolosa" w:date="2021-10-26T00:22:00Z">
        <w:r w:rsidDel="00A35855">
          <w:rPr>
            <w:rStyle w:val="Heading1Char"/>
            <w:color w:val="000000"/>
          </w:rPr>
          <w:delText xml:space="preserve"> </w:delText>
        </w:r>
        <w:r w:rsidDel="00A35855">
          <w:rPr>
            <w:color w:val="000000"/>
          </w:rPr>
          <w:delText>plot</w:delText>
        </w:r>
      </w:del>
      <w:r>
        <w:rPr>
          <w:color w:val="000000"/>
        </w:rPr>
        <w:t>.</w:t>
      </w:r>
    </w:p>
    <w:p w14:paraId="65626BF3" w14:textId="43C79EC8" w:rsidR="004F2A5C" w:rsidRDefault="004F2A5C" w:rsidP="00144256">
      <w:pPr>
        <w:numPr>
          <w:ilvl w:val="0"/>
          <w:numId w:val="25"/>
        </w:numPr>
        <w:spacing w:beforeAutospacing="1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Proporcione sólo una asignación de columna de eje (normalmente el eje x). Si proporciona x e y, obtendrá </w:t>
      </w:r>
      <w:r>
        <w:rPr>
          <w:rStyle w:val="Heading1Char"/>
          <w:color w:val="000000"/>
        </w:rPr>
        <w:t xml:space="preserve">Error: </w:t>
      </w:r>
      <w:proofErr w:type="spellStart"/>
      <w:r>
        <w:rPr>
          <w:rStyle w:val="Heading1Char"/>
          <w:color w:val="000000"/>
        </w:rPr>
        <w:t>stat_count</w:t>
      </w:r>
      <w:proofErr w:type="spellEnd"/>
      <w:r>
        <w:rPr>
          <w:rStyle w:val="Heading1Char"/>
          <w:color w:val="000000"/>
        </w:rPr>
        <w:t xml:space="preserve">() </w:t>
      </w:r>
      <w:del w:id="917" w:author="Ximena Tolosa" w:date="2021-10-26T00:22:00Z">
        <w:r w:rsidDel="00A35855">
          <w:rPr>
            <w:rStyle w:val="Heading1Char"/>
            <w:color w:val="000000"/>
          </w:rPr>
          <w:delText>sólo puede tener una estética</w:delText>
        </w:r>
      </w:del>
      <w:ins w:id="918" w:author="Ximena Tolosa" w:date="2021-10-26T00:22:00Z">
        <w:r w:rsidR="00A35855">
          <w:rPr>
            <w:rStyle w:val="Heading1Char"/>
            <w:color w:val="000000"/>
          </w:rPr>
          <w:t xml:space="preserve">can </w:t>
        </w:r>
        <w:proofErr w:type="spellStart"/>
        <w:r w:rsidR="00A35855">
          <w:rPr>
            <w:rStyle w:val="Heading1Char"/>
            <w:color w:val="000000"/>
          </w:rPr>
          <w:t>only</w:t>
        </w:r>
        <w:proofErr w:type="spellEnd"/>
        <w:r w:rsidR="00A35855">
          <w:rPr>
            <w:rStyle w:val="Heading1Char"/>
            <w:color w:val="000000"/>
          </w:rPr>
          <w:t xml:space="preserve"> </w:t>
        </w:r>
        <w:proofErr w:type="spellStart"/>
        <w:r w:rsidR="00A35855">
          <w:rPr>
            <w:rStyle w:val="Heading1Char"/>
            <w:color w:val="000000"/>
          </w:rPr>
          <w:t>have</w:t>
        </w:r>
        <w:proofErr w:type="spellEnd"/>
        <w:r w:rsidR="00A35855">
          <w:rPr>
            <w:rStyle w:val="Heading1Char"/>
            <w:color w:val="000000"/>
          </w:rPr>
          <w:t xml:space="preserve"> </w:t>
        </w:r>
        <w:proofErr w:type="spellStart"/>
        <w:r w:rsidR="00A35855">
          <w:rPr>
            <w:rStyle w:val="Heading1Char"/>
            <w:color w:val="000000"/>
          </w:rPr>
          <w:t>an</w:t>
        </w:r>
      </w:ins>
      <w:proofErr w:type="spellEnd"/>
      <w:r>
        <w:rPr>
          <w:rStyle w:val="Heading1Char"/>
          <w:color w:val="000000"/>
        </w:rPr>
        <w:t xml:space="preserve"> x </w:t>
      </w:r>
      <w:proofErr w:type="spellStart"/>
      <w:r>
        <w:rPr>
          <w:rStyle w:val="Heading1Char"/>
          <w:color w:val="000000"/>
        </w:rPr>
        <w:t>o</w:t>
      </w:r>
      <w:ins w:id="919" w:author="Ximena Tolosa" w:date="2021-10-26T00:22:00Z">
        <w:r w:rsidR="00A35855">
          <w:rPr>
            <w:rStyle w:val="Heading1Char"/>
            <w:color w:val="000000"/>
          </w:rPr>
          <w:t>r</w:t>
        </w:r>
      </w:ins>
      <w:proofErr w:type="spellEnd"/>
      <w:r>
        <w:rPr>
          <w:rStyle w:val="Heading1Char"/>
          <w:color w:val="000000"/>
        </w:rPr>
        <w:t xml:space="preserve"> y</w:t>
      </w:r>
      <w:ins w:id="920" w:author="Ximena Tolosa" w:date="2021-10-26T00:22:00Z">
        <w:r w:rsidR="00A35855">
          <w:rPr>
            <w:rStyle w:val="Heading1Char"/>
            <w:color w:val="000000"/>
          </w:rPr>
          <w:t xml:space="preserve"> </w:t>
        </w:r>
        <w:proofErr w:type="spellStart"/>
        <w:r w:rsidR="00A35855">
          <w:rPr>
            <w:rStyle w:val="Heading1Char"/>
            <w:color w:val="000000"/>
          </w:rPr>
          <w:t>aesthetic</w:t>
        </w:r>
      </w:ins>
      <w:proofErr w:type="spellEnd"/>
      <w:r>
        <w:rPr>
          <w:rStyle w:val="Heading1Char"/>
          <w:color w:val="000000"/>
        </w:rPr>
        <w:t>.</w:t>
      </w:r>
    </w:p>
    <w:p w14:paraId="0BD42345" w14:textId="3FAAD180" w:rsidR="004F2A5C" w:rsidRDefault="004F2A5C" w:rsidP="00144256">
      <w:pPr>
        <w:numPr>
          <w:ilvl w:val="0"/>
          <w:numId w:val="25"/>
        </w:num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Puedes crear barras apiladas añadiendo una asignación de</w:t>
      </w:r>
      <w:ins w:id="921" w:author="Ximena Tolosa" w:date="2021-10-26T00:23:00Z">
        <w:r w:rsidR="00A35855">
          <w:rPr>
            <w:rFonts w:eastAsia="Times New Roman"/>
            <w:color w:val="000000"/>
          </w:rPr>
          <w:t xml:space="preserve"> Columba usando</w:t>
        </w:r>
      </w:ins>
      <w:r>
        <w:rPr>
          <w:rFonts w:eastAsia="Times New Roman"/>
          <w:color w:val="000000"/>
        </w:rPr>
        <w:t xml:space="preserve"> </w:t>
      </w:r>
      <w:del w:id="922" w:author="Ximena Tolosa" w:date="2021-10-26T00:22:00Z">
        <w:r w:rsidDel="00A35855">
          <w:rPr>
            <w:rStyle w:val="Heading1Char"/>
            <w:color w:val="000000"/>
          </w:rPr>
          <w:delText xml:space="preserve">relleno </w:delText>
        </w:r>
      </w:del>
      <w:proofErr w:type="spellStart"/>
      <w:ins w:id="923" w:author="Ximena Tolosa" w:date="2021-10-26T00:22:00Z">
        <w:r w:rsidR="00A35855">
          <w:rPr>
            <w:rStyle w:val="Heading1Char"/>
            <w:color w:val="000000"/>
          </w:rPr>
          <w:t>fill</w:t>
        </w:r>
        <w:proofErr w:type="spellEnd"/>
        <w:r w:rsidR="00A35855">
          <w:rPr>
            <w:rStyle w:val="Heading1Char"/>
            <w:color w:val="000000"/>
          </w:rPr>
          <w:t xml:space="preserve"> </w:t>
        </w:r>
      </w:ins>
      <w:r>
        <w:rPr>
          <w:rStyle w:val="Heading1Char"/>
          <w:color w:val="000000"/>
        </w:rPr>
        <w:t xml:space="preserve">= </w:t>
      </w:r>
      <w:del w:id="924" w:author="Ximena Tolosa" w:date="2021-10-26T00:23:00Z">
        <w:r w:rsidDel="00A35855">
          <w:rPr>
            <w:rFonts w:eastAsia="Times New Roman"/>
            <w:color w:val="000000"/>
          </w:rPr>
          <w:delText xml:space="preserve">columna </w:delText>
        </w:r>
      </w:del>
      <w:r>
        <w:rPr>
          <w:rFonts w:eastAsia="Times New Roman"/>
          <w:color w:val="000000"/>
        </w:rPr>
        <w:t xml:space="preserve">dentro de </w:t>
      </w:r>
      <w:proofErr w:type="spellStart"/>
      <w:r>
        <w:rPr>
          <w:rStyle w:val="Heading1Char"/>
          <w:color w:val="000000"/>
        </w:rPr>
        <w:t>mapping</w:t>
      </w:r>
      <w:proofErr w:type="spellEnd"/>
      <w:r>
        <w:rPr>
          <w:rStyle w:val="Heading1Char"/>
          <w:color w:val="000000"/>
        </w:rPr>
        <w:t xml:space="preserve"> = aes()</w:t>
      </w:r>
    </w:p>
    <w:p w14:paraId="6459C74F" w14:textId="2BCD286C" w:rsidR="004F2A5C" w:rsidRDefault="004F2A5C" w:rsidP="00144256">
      <w:pPr>
        <w:numPr>
          <w:ilvl w:val="0"/>
          <w:numId w:val="25"/>
        </w:numPr>
        <w:spacing w:afterAutospacing="1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El eje opuesto se llamará por defecto </w:t>
      </w:r>
      <w:ins w:id="925" w:author="Ximena Tolosa" w:date="2021-10-26T00:24:00Z">
        <w:r w:rsidR="00BE05F8">
          <w:rPr>
            <w:rFonts w:eastAsia="Times New Roman"/>
            <w:color w:val="000000"/>
          </w:rPr>
          <w:t>“</w:t>
        </w:r>
        <w:proofErr w:type="spellStart"/>
        <w:r w:rsidR="00BE05F8">
          <w:rPr>
            <w:rFonts w:eastAsia="Times New Roman"/>
            <w:color w:val="000000"/>
          </w:rPr>
          <w:t>count</w:t>
        </w:r>
      </w:ins>
      <w:proofErr w:type="spellEnd"/>
      <w:ins w:id="926" w:author="Ximena Tolosa" w:date="2021-10-26T00:25:00Z">
        <w:r w:rsidR="00BE05F8">
          <w:rPr>
            <w:rFonts w:eastAsia="Times New Roman"/>
            <w:color w:val="000000"/>
          </w:rPr>
          <w:t>”</w:t>
        </w:r>
      </w:ins>
      <w:ins w:id="927" w:author="Ximena Tolosa" w:date="2021-10-26T00:24:00Z">
        <w:r w:rsidR="00BE05F8">
          <w:rPr>
            <w:rFonts w:eastAsia="Times New Roman"/>
            <w:color w:val="000000"/>
          </w:rPr>
          <w:t xml:space="preserve"> (</w:t>
        </w:r>
      </w:ins>
      <w:del w:id="928" w:author="Ximena Tolosa" w:date="2021-10-26T00:24:00Z">
        <w:r w:rsidDel="00BE05F8">
          <w:rPr>
            <w:rFonts w:eastAsia="Times New Roman"/>
            <w:color w:val="000000"/>
          </w:rPr>
          <w:delText>"</w:delText>
        </w:r>
      </w:del>
      <w:r>
        <w:rPr>
          <w:rFonts w:eastAsia="Times New Roman"/>
          <w:color w:val="000000"/>
        </w:rPr>
        <w:t>recuento</w:t>
      </w:r>
      <w:ins w:id="929" w:author="Ximena Tolosa" w:date="2021-10-26T00:24:00Z">
        <w:r w:rsidR="00BE05F8">
          <w:rPr>
            <w:rFonts w:eastAsia="Times New Roman"/>
            <w:color w:val="000000"/>
          </w:rPr>
          <w:t>)</w:t>
        </w:r>
      </w:ins>
      <w:del w:id="930" w:author="Ximena Tolosa" w:date="2021-10-26T00:24:00Z">
        <w:r w:rsidDel="00BE05F8">
          <w:rPr>
            <w:rFonts w:eastAsia="Times New Roman"/>
            <w:color w:val="000000"/>
          </w:rPr>
          <w:delText>"</w:delText>
        </w:r>
      </w:del>
      <w:r>
        <w:rPr>
          <w:rFonts w:eastAsia="Times New Roman"/>
          <w:color w:val="000000"/>
        </w:rPr>
        <w:t>, ya que representa el número de filas</w:t>
      </w:r>
    </w:p>
    <w:p w14:paraId="63401935" w14:textId="66B0A2EB" w:rsidR="004F2A5C" w:rsidRDefault="004F2A5C" w:rsidP="004F2A5C">
      <w:pPr>
        <w:spacing w:before="280" w:after="280"/>
        <w:rPr>
          <w:color w:val="000000"/>
        </w:rPr>
      </w:pPr>
      <w:r>
        <w:rPr>
          <w:color w:val="000000"/>
        </w:rPr>
        <w:t xml:space="preserve">A continuación, hemos asignado el resultado </w:t>
      </w:r>
      <w:ins w:id="931" w:author="Ximena Tolosa" w:date="2021-10-26T00:28:00Z">
        <w:r w:rsidR="005B5C7E">
          <w:rPr>
            <w:color w:val="000000"/>
          </w:rPr>
          <w:t>(</w:t>
        </w:r>
        <w:proofErr w:type="spellStart"/>
        <w:r w:rsidR="005B5C7E">
          <w:rPr>
            <w:color w:val="000000"/>
          </w:rPr>
          <w:t>outcome</w:t>
        </w:r>
        <w:proofErr w:type="spellEnd"/>
        <w:r w:rsidR="005B5C7E">
          <w:rPr>
            <w:color w:val="000000"/>
          </w:rPr>
          <w:t xml:space="preserve">) </w:t>
        </w:r>
      </w:ins>
      <w:r>
        <w:rPr>
          <w:color w:val="000000"/>
        </w:rPr>
        <w:t xml:space="preserve">al eje </w:t>
      </w:r>
      <w:commentRangeStart w:id="932"/>
      <w:r>
        <w:rPr>
          <w:color w:val="000000"/>
        </w:rPr>
        <w:t>Y</w:t>
      </w:r>
      <w:commentRangeEnd w:id="932"/>
      <w:r w:rsidR="00BE05F8">
        <w:rPr>
          <w:rStyle w:val="CommentReference"/>
        </w:rPr>
        <w:commentReference w:id="932"/>
      </w:r>
      <w:r>
        <w:rPr>
          <w:color w:val="000000"/>
        </w:rPr>
        <w:t xml:space="preserve">, pero podría estar fácilmente </w:t>
      </w:r>
      <w:del w:id="933" w:author="Ximena Tolosa" w:date="2021-10-26T00:28:00Z">
        <w:r w:rsidDel="005B5C7E">
          <w:rPr>
            <w:color w:val="000000"/>
          </w:rPr>
          <w:delText>en el</w:delText>
        </w:r>
      </w:del>
      <w:ins w:id="934" w:author="Ximena Tolosa" w:date="2021-10-26T00:28:00Z">
        <w:r w:rsidR="005B5C7E">
          <w:rPr>
            <w:color w:val="000000"/>
          </w:rPr>
          <w:t>asignarse al</w:t>
        </w:r>
      </w:ins>
      <w:r>
        <w:rPr>
          <w:color w:val="000000"/>
        </w:rPr>
        <w:t xml:space="preserve"> eje X. Si tiene</w:t>
      </w:r>
      <w:ins w:id="935" w:author="Ximena Tolosa" w:date="2021-10-26T00:29:00Z">
        <w:r w:rsidR="005B5C7E">
          <w:rPr>
            <w:color w:val="000000"/>
          </w:rPr>
          <w:t>s</w:t>
        </w:r>
      </w:ins>
      <w:r>
        <w:rPr>
          <w:color w:val="000000"/>
        </w:rPr>
        <w:t xml:space="preserve"> valores de caracteres más largos, a veces </w:t>
      </w:r>
      <w:del w:id="936" w:author="Ximena Tolosa" w:date="2021-10-26T00:29:00Z">
        <w:r w:rsidDel="005B5C7E">
          <w:rPr>
            <w:color w:val="000000"/>
          </w:rPr>
          <w:delText>puede parecer</w:delText>
        </w:r>
      </w:del>
      <w:ins w:id="937" w:author="Ximena Tolosa" w:date="2021-10-26T00:29:00Z">
        <w:r w:rsidR="005B5C7E">
          <w:rPr>
            <w:color w:val="000000"/>
          </w:rPr>
          <w:t>el grafico se ve</w:t>
        </w:r>
      </w:ins>
      <w:r>
        <w:rPr>
          <w:color w:val="000000"/>
        </w:rPr>
        <w:t xml:space="preserve"> mejor </w:t>
      </w:r>
      <w:ins w:id="938" w:author="Ximena Tolosa" w:date="2021-10-26T00:29:00Z">
        <w:r w:rsidR="005B5C7E">
          <w:rPr>
            <w:color w:val="000000"/>
          </w:rPr>
          <w:t xml:space="preserve">si </w:t>
        </w:r>
      </w:ins>
      <w:del w:id="939" w:author="Ximena Tolosa" w:date="2021-10-26T00:32:00Z">
        <w:r w:rsidDel="005B5C7E">
          <w:rPr>
            <w:color w:val="000000"/>
          </w:rPr>
          <w:delText>invert</w:delText>
        </w:r>
      </w:del>
      <w:del w:id="940" w:author="Ximena Tolosa" w:date="2021-10-26T00:29:00Z">
        <w:r w:rsidDel="005B5C7E">
          <w:rPr>
            <w:color w:val="000000"/>
          </w:rPr>
          <w:delText>ir</w:delText>
        </w:r>
      </w:del>
      <w:del w:id="941" w:author="Ximena Tolosa" w:date="2021-10-26T00:32:00Z">
        <w:r w:rsidDel="005B5C7E">
          <w:rPr>
            <w:color w:val="000000"/>
          </w:rPr>
          <w:delText xml:space="preserve"> las barras de lado</w:delText>
        </w:r>
      </w:del>
      <w:ins w:id="942" w:author="Ximena Tolosa" w:date="2021-10-26T00:32:00Z">
        <w:r w:rsidR="005B5C7E">
          <w:rPr>
            <w:color w:val="000000"/>
          </w:rPr>
          <w:t>las barras se grafican de manera horizontal</w:t>
        </w:r>
      </w:ins>
      <w:r>
        <w:rPr>
          <w:color w:val="000000"/>
        </w:rPr>
        <w:t xml:space="preserve"> </w:t>
      </w:r>
      <w:ins w:id="943" w:author="Ximena Tolosa" w:date="2021-10-26T00:33:00Z">
        <w:r w:rsidR="005B5C7E">
          <w:rPr>
            <w:color w:val="000000"/>
          </w:rPr>
          <w:t xml:space="preserve">en vez de vertical </w:t>
        </w:r>
      </w:ins>
      <w:del w:id="944" w:author="Ximena Tolosa" w:date="2021-10-26T00:33:00Z">
        <w:r w:rsidDel="005B5C7E">
          <w:rPr>
            <w:color w:val="000000"/>
          </w:rPr>
          <w:delText>y</w:delText>
        </w:r>
      </w:del>
      <w:ins w:id="945" w:author="Ximena Tolosa" w:date="2021-10-26T00:33:00Z">
        <w:r w:rsidR="005B5C7E">
          <w:rPr>
            <w:color w:val="000000"/>
          </w:rPr>
          <w:t>,</w:t>
        </w:r>
      </w:ins>
      <w:del w:id="946" w:author="Ximena Tolosa" w:date="2021-10-26T00:33:00Z">
        <w:r w:rsidDel="005B5C7E">
          <w:rPr>
            <w:color w:val="000000"/>
          </w:rPr>
          <w:delText xml:space="preserve"> </w:delText>
        </w:r>
      </w:del>
      <w:r>
        <w:rPr>
          <w:color w:val="000000"/>
        </w:rPr>
        <w:t>pon</w:t>
      </w:r>
      <w:ins w:id="947" w:author="Ximena Tolosa" w:date="2021-10-26T00:33:00Z">
        <w:r w:rsidR="005B5C7E">
          <w:rPr>
            <w:color w:val="000000"/>
          </w:rPr>
          <w:t>iendo</w:t>
        </w:r>
      </w:ins>
      <w:del w:id="948" w:author="Ximena Tolosa" w:date="2021-10-26T00:33:00Z">
        <w:r w:rsidDel="005B5C7E">
          <w:rPr>
            <w:color w:val="000000"/>
          </w:rPr>
          <w:delText>er</w:delText>
        </w:r>
      </w:del>
      <w:r>
        <w:rPr>
          <w:color w:val="000000"/>
        </w:rPr>
        <w:t xml:space="preserve"> la leyenda en la parte inferior</w:t>
      </w:r>
      <w:ins w:id="949" w:author="Ximena Tolosa" w:date="2021-10-26T00:33:00Z">
        <w:r w:rsidR="005B5C7E">
          <w:rPr>
            <w:color w:val="000000"/>
          </w:rPr>
          <w:t xml:space="preserve"> del gráfico</w:t>
        </w:r>
      </w:ins>
      <w:r>
        <w:rPr>
          <w:color w:val="000000"/>
        </w:rPr>
        <w:t>. Esto puede afectar</w:t>
      </w:r>
      <w:del w:id="950" w:author="Ximena Tolosa" w:date="2021-10-26T00:33:00Z">
        <w:r w:rsidDel="005B5C7E">
          <w:rPr>
            <w:color w:val="000000"/>
          </w:rPr>
          <w:delText xml:space="preserve"> a</w:delText>
        </w:r>
      </w:del>
      <w:r>
        <w:rPr>
          <w:color w:val="000000"/>
        </w:rPr>
        <w:t xml:space="preserve"> </w:t>
      </w:r>
      <w:del w:id="951" w:author="Ximena Tolosa" w:date="2021-10-26T00:34:00Z">
        <w:r w:rsidDel="005B5C7E">
          <w:rPr>
            <w:color w:val="000000"/>
          </w:rPr>
          <w:delText>la forma en que se</w:delText>
        </w:r>
      </w:del>
      <w:ins w:id="952" w:author="Ximena Tolosa" w:date="2021-10-26T00:34:00Z">
        <w:r w:rsidR="005B5C7E">
          <w:rPr>
            <w:color w:val="000000"/>
          </w:rPr>
          <w:t>el</w:t>
        </w:r>
      </w:ins>
      <w:r>
        <w:rPr>
          <w:color w:val="000000"/>
        </w:rPr>
        <w:t xml:space="preserve"> orden</w:t>
      </w:r>
      <w:ins w:id="953" w:author="Ximena Tolosa" w:date="2021-10-26T00:34:00Z">
        <w:r w:rsidR="005B5C7E">
          <w:rPr>
            <w:color w:val="000000"/>
          </w:rPr>
          <w:t xml:space="preserve"> en el que aparecen</w:t>
        </w:r>
      </w:ins>
      <w:del w:id="954" w:author="Ximena Tolosa" w:date="2021-10-26T00:34:00Z">
        <w:r w:rsidDel="005B5C7E">
          <w:rPr>
            <w:color w:val="000000"/>
          </w:rPr>
          <w:delText>an</w:delText>
        </w:r>
      </w:del>
      <w:r>
        <w:rPr>
          <w:color w:val="000000"/>
        </w:rPr>
        <w:t xml:space="preserve"> </w:t>
      </w:r>
      <w:commentRangeStart w:id="955"/>
      <w:del w:id="956" w:author="Ximena Tolosa" w:date="2021-10-26T00:35:00Z">
        <w:r w:rsidDel="005B5C7E">
          <w:rPr>
            <w:color w:val="000000"/>
          </w:rPr>
          <w:delText xml:space="preserve">los niveles de </w:delText>
        </w:r>
      </w:del>
      <w:commentRangeEnd w:id="955"/>
      <w:r w:rsidR="005B5C7E">
        <w:rPr>
          <w:rStyle w:val="CommentReference"/>
        </w:rPr>
        <w:commentReference w:id="955"/>
      </w:r>
      <w:r>
        <w:rPr>
          <w:color w:val="000000"/>
        </w:rPr>
        <w:t xml:space="preserve">los factores - en este caso los invertimos con </w:t>
      </w:r>
      <w:proofErr w:type="spellStart"/>
      <w:r>
        <w:rPr>
          <w:rStyle w:val="Heading1Char"/>
          <w:color w:val="000000"/>
        </w:rPr>
        <w:t>fct_rev</w:t>
      </w:r>
      <w:proofErr w:type="spellEnd"/>
      <w:r>
        <w:rPr>
          <w:rStyle w:val="Heading1Char"/>
          <w:color w:val="000000"/>
        </w:rPr>
        <w:t xml:space="preserve">() </w:t>
      </w:r>
      <w:r>
        <w:rPr>
          <w:color w:val="000000"/>
        </w:rPr>
        <w:t xml:space="preserve">para poner </w:t>
      </w:r>
      <w:del w:id="957" w:author="Ximena Tolosa" w:date="2021-10-26T00:37:00Z">
        <w:r w:rsidDel="005B5C7E">
          <w:rPr>
            <w:color w:val="000000"/>
          </w:rPr>
          <w:delText xml:space="preserve">los </w:delText>
        </w:r>
      </w:del>
      <w:ins w:id="958" w:author="Ximena Tolosa" w:date="2021-10-26T00:37:00Z">
        <w:r w:rsidR="005B5C7E">
          <w:rPr>
            <w:color w:val="000000"/>
          </w:rPr>
          <w:t>la categoría de ‘</w:t>
        </w:r>
      </w:ins>
      <w:r>
        <w:rPr>
          <w:color w:val="000000"/>
        </w:rPr>
        <w:t>faltantes</w:t>
      </w:r>
      <w:ins w:id="959" w:author="Ximena Tolosa" w:date="2021-10-26T00:37:00Z">
        <w:r w:rsidR="005B5C7E">
          <w:rPr>
            <w:color w:val="000000"/>
          </w:rPr>
          <w:t>’</w:t>
        </w:r>
      </w:ins>
      <w:r>
        <w:rPr>
          <w:color w:val="000000"/>
        </w:rPr>
        <w:t xml:space="preserve"> y </w:t>
      </w:r>
      <w:ins w:id="960" w:author="Ximena Tolosa" w:date="2021-10-26T00:37:00Z">
        <w:r w:rsidR="005B5C7E">
          <w:rPr>
            <w:color w:val="000000"/>
          </w:rPr>
          <w:t>‘</w:t>
        </w:r>
      </w:ins>
      <w:r>
        <w:rPr>
          <w:color w:val="000000"/>
        </w:rPr>
        <w:t>otros</w:t>
      </w:r>
      <w:ins w:id="961" w:author="Ximena Tolosa" w:date="2021-10-26T00:37:00Z">
        <w:r w:rsidR="005B5C7E">
          <w:rPr>
            <w:color w:val="000000"/>
          </w:rPr>
          <w:t>’</w:t>
        </w:r>
      </w:ins>
      <w:r>
        <w:rPr>
          <w:color w:val="000000"/>
        </w:rPr>
        <w:t xml:space="preserve"> en la parte inferior.</w:t>
      </w:r>
    </w:p>
    <w:p w14:paraId="2D13FB98" w14:textId="77777777" w:rsidR="004F2A5C" w:rsidRDefault="004F2A5C" w:rsidP="004F2A5C">
      <w:pPr>
        <w:pStyle w:val="Heading3"/>
        <w:spacing w:before="280" w:after="280"/>
        <w:rPr>
          <w:rFonts w:eastAsia="Times New Roman"/>
          <w:color w:val="000000"/>
        </w:rPr>
      </w:pPr>
      <w:bookmarkStart w:id="962" w:name="__RefHeading___Toc33062_485595530"/>
      <w:bookmarkStart w:id="963" w:name="_Toc85903827"/>
      <w:bookmarkEnd w:id="962"/>
      <w:proofErr w:type="spellStart"/>
      <w:r>
        <w:rPr>
          <w:rStyle w:val="Heading1Char"/>
          <w:color w:val="000000"/>
        </w:rPr>
        <w:t>geom_col</w:t>
      </w:r>
      <w:proofErr w:type="spellEnd"/>
      <w:r>
        <w:rPr>
          <w:rStyle w:val="Heading1Char"/>
          <w:color w:val="000000"/>
        </w:rPr>
        <w:t>()</w:t>
      </w:r>
      <w:bookmarkEnd w:id="963"/>
    </w:p>
    <w:p w14:paraId="72A7BAED" w14:textId="77777777" w:rsidR="004F2A5C" w:rsidRDefault="004F2A5C" w:rsidP="004F2A5C">
      <w:pPr>
        <w:spacing w:before="280" w:after="280"/>
        <w:rPr>
          <w:color w:val="000000"/>
        </w:rPr>
      </w:pPr>
      <w:r>
        <w:rPr>
          <w:color w:val="000000"/>
        </w:rPr>
        <w:t xml:space="preserve">Utilice </w:t>
      </w:r>
      <w:proofErr w:type="spellStart"/>
      <w:r>
        <w:rPr>
          <w:rStyle w:val="Heading1Char"/>
          <w:color w:val="000000"/>
        </w:rPr>
        <w:t>geom_col</w:t>
      </w:r>
      <w:proofErr w:type="spellEnd"/>
      <w:r>
        <w:rPr>
          <w:rStyle w:val="Heading1Char"/>
          <w:color w:val="000000"/>
        </w:rPr>
        <w:t xml:space="preserve">() </w:t>
      </w:r>
      <w:r>
        <w:rPr>
          <w:color w:val="000000"/>
        </w:rPr>
        <w:t xml:space="preserve">si desea que la altura de las barras (o la altura de los componentes de las barras apiladas) refleje </w:t>
      </w:r>
      <w:r>
        <w:rPr>
          <w:rStyle w:val="Destacado"/>
          <w:color w:val="000000"/>
        </w:rPr>
        <w:t xml:space="preserve">valores </w:t>
      </w:r>
      <w:proofErr w:type="spellStart"/>
      <w:r>
        <w:rPr>
          <w:color w:val="000000"/>
        </w:rPr>
        <w:t>precalculados</w:t>
      </w:r>
      <w:proofErr w:type="spellEnd"/>
      <w:r>
        <w:rPr>
          <w:color w:val="000000"/>
        </w:rPr>
        <w:t xml:space="preserve"> que existen en los datos. A menudo, se trata de recuentos sumarios o "agregados", o de proporciones.</w:t>
      </w:r>
    </w:p>
    <w:p w14:paraId="27BB0598" w14:textId="77777777" w:rsidR="004F2A5C" w:rsidRDefault="004F2A5C" w:rsidP="004F2A5C">
      <w:pPr>
        <w:spacing w:before="280" w:after="280"/>
        <w:rPr>
          <w:color w:val="000000"/>
        </w:rPr>
      </w:pPr>
      <w:r>
        <w:rPr>
          <w:color w:val="000000"/>
        </w:rPr>
        <w:t xml:space="preserve">Proporcione las asignaciones de columna para </w:t>
      </w:r>
      <w:r>
        <w:rPr>
          <w:rStyle w:val="Destacado"/>
          <w:color w:val="000000"/>
        </w:rPr>
        <w:t xml:space="preserve">ambos </w:t>
      </w:r>
      <w:r>
        <w:rPr>
          <w:color w:val="000000"/>
        </w:rPr>
        <w:t xml:space="preserve">ejes a </w:t>
      </w:r>
      <w:proofErr w:type="spellStart"/>
      <w:r>
        <w:rPr>
          <w:rStyle w:val="Heading1Char"/>
          <w:color w:val="000000"/>
        </w:rPr>
        <w:t>geom_col</w:t>
      </w:r>
      <w:proofErr w:type="spellEnd"/>
      <w:r>
        <w:rPr>
          <w:rStyle w:val="Heading1Char"/>
          <w:color w:val="000000"/>
        </w:rPr>
        <w:t>()</w:t>
      </w:r>
      <w:r>
        <w:rPr>
          <w:color w:val="000000"/>
        </w:rPr>
        <w:t>. Normalmente la columna del eje x es discreta y la del eje y es numérica.</w:t>
      </w:r>
    </w:p>
    <w:p w14:paraId="4CD2567C" w14:textId="179EC2AE" w:rsidR="004F2A5C" w:rsidRDefault="004F2A5C" w:rsidP="004F2A5C">
      <w:pPr>
        <w:spacing w:before="280" w:after="280"/>
        <w:rPr>
          <w:color w:val="000000"/>
        </w:rPr>
      </w:pPr>
      <w:r>
        <w:rPr>
          <w:color w:val="000000"/>
        </w:rPr>
        <w:lastRenderedPageBreak/>
        <w:t xml:space="preserve">Digamos que tenemos los </w:t>
      </w:r>
      <w:del w:id="964" w:author="Ximena Tolosa" w:date="2021-10-25T02:39:00Z">
        <w:r w:rsidDel="00022AEF">
          <w:rPr>
            <w:rStyle w:val="Heading1Char"/>
            <w:color w:val="000000"/>
          </w:rPr>
          <w:delText xml:space="preserve">resultados de </w:delText>
        </w:r>
        <w:r w:rsidDel="00022AEF">
          <w:rPr>
            <w:color w:val="000000"/>
          </w:rPr>
          <w:delText xml:space="preserve">este </w:delText>
        </w:r>
      </w:del>
      <w:ins w:id="965" w:author="Ximena Tolosa" w:date="2021-10-25T02:39:00Z">
        <w:r w:rsidR="00022AEF">
          <w:rPr>
            <w:color w:val="000000"/>
          </w:rPr>
          <w:t xml:space="preserve">un </w:t>
        </w:r>
      </w:ins>
      <w:r>
        <w:rPr>
          <w:color w:val="000000"/>
        </w:rPr>
        <w:t>conjunto de datos</w:t>
      </w:r>
      <w:ins w:id="966" w:author="Ximena Tolosa" w:date="2021-10-25T02:39:00Z">
        <w:r w:rsidR="00022AEF" w:rsidRPr="00022AEF">
          <w:rPr>
            <w:rStyle w:val="Heading1Char"/>
            <w:color w:val="000000"/>
          </w:rPr>
          <w:t xml:space="preserve"> </w:t>
        </w:r>
        <w:r w:rsidR="00022AEF" w:rsidRPr="00022AEF">
          <w:rPr>
            <w:rPrChange w:id="967" w:author="Ximena Tolosa" w:date="2021-10-25T02:40:00Z">
              <w:rPr>
                <w:rStyle w:val="Heading1Char"/>
                <w:color w:val="000000"/>
              </w:rPr>
            </w:rPrChange>
          </w:rPr>
          <w:t>denominado</w:t>
        </w:r>
        <w:r w:rsidR="00022AEF">
          <w:rPr>
            <w:rStyle w:val="Heading1Char"/>
            <w:color w:val="000000"/>
          </w:rPr>
          <w:t xml:space="preserve"> </w:t>
        </w:r>
        <w:proofErr w:type="spellStart"/>
        <w:r w:rsidR="00022AEF">
          <w:rPr>
            <w:rStyle w:val="Heading1Char"/>
            <w:color w:val="000000"/>
          </w:rPr>
          <w:t>outcomes</w:t>
        </w:r>
      </w:ins>
      <w:proofErr w:type="spellEnd"/>
      <w:r>
        <w:rPr>
          <w:color w:val="000000"/>
        </w:rPr>
        <w:t>:</w:t>
      </w:r>
    </w:p>
    <w:p w14:paraId="3C4CAAB7" w14:textId="5309673F" w:rsidR="004F2A5C" w:rsidRDefault="004F2A5C" w:rsidP="004F2A5C">
      <w:pPr>
        <w:spacing w:before="280" w:after="280"/>
        <w:rPr>
          <w:color w:val="000000"/>
        </w:rPr>
      </w:pPr>
      <w:r>
        <w:rPr>
          <w:color w:val="000000"/>
        </w:rPr>
        <w:t xml:space="preserve">A continuación se muestra un código que utiliza </w:t>
      </w:r>
      <w:proofErr w:type="spellStart"/>
      <w:r>
        <w:rPr>
          <w:rStyle w:val="Heading1Char"/>
          <w:color w:val="000000"/>
        </w:rPr>
        <w:t>geom_col</w:t>
      </w:r>
      <w:proofErr w:type="spellEnd"/>
      <w:r>
        <w:rPr>
          <w:rStyle w:val="Heading1Char"/>
          <w:color w:val="000000"/>
        </w:rPr>
        <w:t xml:space="preserve"> </w:t>
      </w:r>
      <w:r>
        <w:rPr>
          <w:color w:val="000000"/>
        </w:rPr>
        <w:t xml:space="preserve">para crear gráficos de barras sencillos que muestren la distribución de los resultados de los pacientes con </w:t>
      </w:r>
      <w:del w:id="968" w:author="Ximena Tolosa" w:date="2021-10-26T00:40:00Z">
        <w:r w:rsidDel="003B63C2">
          <w:rPr>
            <w:color w:val="000000"/>
          </w:rPr>
          <w:delText>ébola</w:delText>
        </w:r>
      </w:del>
      <w:proofErr w:type="spellStart"/>
      <w:ins w:id="969" w:author="Ximena Tolosa" w:date="2021-10-26T00:40:00Z">
        <w:r w:rsidR="003B63C2">
          <w:rPr>
            <w:color w:val="000000"/>
          </w:rPr>
          <w:t>E</w:t>
        </w:r>
        <w:r w:rsidR="003B63C2">
          <w:rPr>
            <w:color w:val="000000"/>
          </w:rPr>
          <w:t>bola</w:t>
        </w:r>
      </w:ins>
      <w:proofErr w:type="spellEnd"/>
      <w:r>
        <w:rPr>
          <w:color w:val="000000"/>
        </w:rPr>
        <w:t xml:space="preserve">. Con </w:t>
      </w:r>
      <w:proofErr w:type="spellStart"/>
      <w:r>
        <w:rPr>
          <w:color w:val="000000"/>
        </w:rPr>
        <w:t>geom_col</w:t>
      </w:r>
      <w:proofErr w:type="spellEnd"/>
      <w:r>
        <w:rPr>
          <w:color w:val="000000"/>
        </w:rPr>
        <w:t xml:space="preserve">, es necesario especificar tanto x como </w:t>
      </w:r>
      <w:proofErr w:type="spellStart"/>
      <w:r>
        <w:rPr>
          <w:color w:val="000000"/>
        </w:rPr>
        <w:t>y</w:t>
      </w:r>
      <w:proofErr w:type="spellEnd"/>
      <w:r>
        <w:rPr>
          <w:color w:val="000000"/>
        </w:rPr>
        <w:t xml:space="preserve">. Aquí x es la variable categórica a lo largo del eje x, e y es la </w:t>
      </w:r>
      <w:del w:id="970" w:author="Ximena Tolosa" w:date="2021-10-26T00:44:00Z">
        <w:r w:rsidRPr="003B63C2" w:rsidDel="003B63C2">
          <w:rPr>
            <w:rPrChange w:id="971" w:author="Ximena Tolosa" w:date="2021-10-26T00:43:00Z">
              <w:rPr>
                <w:rStyle w:val="Heading1Char"/>
                <w:color w:val="000000"/>
              </w:rPr>
            </w:rPrChange>
          </w:rPr>
          <w:delText>proporción de</w:delText>
        </w:r>
        <w:r w:rsidDel="003B63C2">
          <w:rPr>
            <w:rStyle w:val="Heading1Char"/>
            <w:color w:val="000000"/>
          </w:rPr>
          <w:delText xml:space="preserve"> </w:delText>
        </w:r>
        <w:r w:rsidDel="003B63C2">
          <w:rPr>
            <w:color w:val="000000"/>
          </w:rPr>
          <w:delText xml:space="preserve">la </w:delText>
        </w:r>
      </w:del>
      <w:r>
        <w:rPr>
          <w:color w:val="000000"/>
        </w:rPr>
        <w:t xml:space="preserve">columna de proporciones </w:t>
      </w:r>
      <w:del w:id="972" w:author="Ximena Tolosa" w:date="2021-10-26T00:45:00Z">
        <w:r w:rsidDel="003B63C2">
          <w:rPr>
            <w:color w:val="000000"/>
          </w:rPr>
          <w:delText>generada</w:delText>
        </w:r>
      </w:del>
      <w:proofErr w:type="spellStart"/>
      <w:ins w:id="973" w:author="Ximena Tolosa" w:date="2021-10-26T00:45:00Z">
        <w:r w:rsidR="003B63C2">
          <w:rPr>
            <w:color w:val="000000"/>
          </w:rPr>
          <w:t>precalculada</w:t>
        </w:r>
        <w:proofErr w:type="spellEnd"/>
        <w:r w:rsidR="003B63C2">
          <w:rPr>
            <w:color w:val="000000"/>
          </w:rPr>
          <w:t xml:space="preserve"> </w:t>
        </w:r>
      </w:ins>
      <w:ins w:id="974" w:author="Ximena Tolosa" w:date="2021-10-26T00:44:00Z">
        <w:r w:rsidR="003B63C2">
          <w:rPr>
            <w:color w:val="000000"/>
          </w:rPr>
          <w:t xml:space="preserve">denominada </w:t>
        </w:r>
        <w:proofErr w:type="spellStart"/>
        <w:r w:rsidR="003B63C2" w:rsidRPr="003B63C2">
          <w:rPr>
            <w:rStyle w:val="Heading1Char"/>
            <w:rPrChange w:id="975" w:author="Ximena Tolosa" w:date="2021-10-26T00:44:00Z">
              <w:rPr>
                <w:color w:val="000000"/>
              </w:rPr>
            </w:rPrChange>
          </w:rPr>
          <w:t>proportion</w:t>
        </w:r>
      </w:ins>
      <w:proofErr w:type="spellEnd"/>
      <w:r>
        <w:rPr>
          <w:color w:val="000000"/>
        </w:rPr>
        <w:t>.</w:t>
      </w:r>
    </w:p>
    <w:p w14:paraId="643DF5E3" w14:textId="3900CD4C" w:rsidR="004F2A5C" w:rsidRDefault="004F2A5C" w:rsidP="004F2A5C">
      <w:pPr>
        <w:spacing w:before="280" w:after="280"/>
        <w:rPr>
          <w:color w:val="000000"/>
        </w:rPr>
      </w:pPr>
      <w:r>
        <w:rPr>
          <w:color w:val="000000"/>
        </w:rPr>
        <w:t xml:space="preserve">Para mostrar los desgloses por hospital, necesitaríamos que nuestra tabla contuviera más información, y que estuviera en formato "largo". Creamos esta tabla con las frecuencias de las categorías combinadas </w:t>
      </w:r>
      <w:del w:id="976" w:author="Ximena Tolosa" w:date="2021-10-25T02:39:00Z">
        <w:r w:rsidDel="00022AEF">
          <w:rPr>
            <w:rStyle w:val="Heading1Char"/>
            <w:color w:val="000000"/>
          </w:rPr>
          <w:delText xml:space="preserve">resultado </w:delText>
        </w:r>
      </w:del>
      <w:proofErr w:type="spellStart"/>
      <w:ins w:id="977" w:author="Ximena Tolosa" w:date="2021-10-25T02:39:00Z">
        <w:r w:rsidR="00022AEF">
          <w:rPr>
            <w:rStyle w:val="Heading1Char"/>
            <w:color w:val="000000"/>
          </w:rPr>
          <w:t>outcome</w:t>
        </w:r>
        <w:proofErr w:type="spellEnd"/>
        <w:r w:rsidR="00022AEF">
          <w:rPr>
            <w:rStyle w:val="Heading1Char"/>
            <w:color w:val="000000"/>
          </w:rPr>
          <w:t xml:space="preserve"> </w:t>
        </w:r>
      </w:ins>
      <w:r>
        <w:rPr>
          <w:color w:val="000000"/>
        </w:rPr>
        <w:t xml:space="preserve">y </w:t>
      </w:r>
      <w:r>
        <w:rPr>
          <w:rStyle w:val="Heading1Char"/>
          <w:color w:val="000000"/>
        </w:rPr>
        <w:t xml:space="preserve">hospital </w:t>
      </w:r>
      <w:r>
        <w:rPr>
          <w:color w:val="000000"/>
        </w:rPr>
        <w:t xml:space="preserve">(véase la página de </w:t>
      </w:r>
      <w:hyperlink w:anchor="grouping-data">
        <w:r>
          <w:rPr>
            <w:rStyle w:val="EnlacedeInternet"/>
          </w:rPr>
          <w:t xml:space="preserve">Agrupar datos </w:t>
        </w:r>
      </w:hyperlink>
      <w:r>
        <w:rPr>
          <w:color w:val="000000"/>
        </w:rPr>
        <w:t>para obtener consejos de agrupación).</w:t>
      </w:r>
    </w:p>
    <w:p w14:paraId="380EE347" w14:textId="5485002E" w:rsidR="004F2A5C" w:rsidRDefault="004F2A5C" w:rsidP="004F2A5C">
      <w:pPr>
        <w:spacing w:before="280" w:after="280"/>
        <w:rPr>
          <w:color w:val="000000"/>
        </w:rPr>
      </w:pPr>
      <w:r>
        <w:rPr>
          <w:color w:val="000000"/>
        </w:rPr>
        <w:t xml:space="preserve">A continuación, creamos el </w:t>
      </w:r>
      <w:proofErr w:type="spellStart"/>
      <w:r>
        <w:rPr>
          <w:color w:val="000000"/>
        </w:rPr>
        <w:t>ggplot</w:t>
      </w:r>
      <w:proofErr w:type="spellEnd"/>
      <w:r>
        <w:rPr>
          <w:color w:val="000000"/>
        </w:rPr>
        <w:t xml:space="preserve"> </w:t>
      </w:r>
      <w:del w:id="978" w:author="Ximena Tolosa" w:date="2021-10-26T00:46:00Z">
        <w:r w:rsidDel="003B63C2">
          <w:rPr>
            <w:color w:val="000000"/>
          </w:rPr>
          <w:delText xml:space="preserve">con </w:delText>
        </w:r>
      </w:del>
      <w:ins w:id="979" w:author="Ximena Tolosa" w:date="2021-10-26T00:46:00Z">
        <w:r w:rsidR="003B63C2">
          <w:rPr>
            <w:color w:val="000000"/>
          </w:rPr>
          <w:t>añadiendo</w:t>
        </w:r>
        <w:r w:rsidR="003B63C2">
          <w:rPr>
            <w:color w:val="000000"/>
          </w:rPr>
          <w:t xml:space="preserve"> </w:t>
        </w:r>
      </w:ins>
      <w:del w:id="980" w:author="Ximena Tolosa" w:date="2021-10-26T00:50:00Z">
        <w:r w:rsidDel="005941D5">
          <w:rPr>
            <w:color w:val="000000"/>
          </w:rPr>
          <w:delText>algún</w:delText>
        </w:r>
      </w:del>
      <w:ins w:id="981" w:author="Ximena Tolosa" w:date="2021-10-26T00:50:00Z">
        <w:r w:rsidR="005941D5">
          <w:rPr>
            <w:color w:val="000000"/>
          </w:rPr>
          <w:t>algunas asignaciones de</w:t>
        </w:r>
      </w:ins>
      <w:r>
        <w:rPr>
          <w:color w:val="000000"/>
        </w:rPr>
        <w:t xml:space="preserve"> formato</w:t>
      </w:r>
      <w:del w:id="982" w:author="Ximena Tolosa" w:date="2021-10-26T00:46:00Z">
        <w:r w:rsidDel="003B63C2">
          <w:rPr>
            <w:color w:val="000000"/>
          </w:rPr>
          <w:delText xml:space="preserve"> añadido</w:delText>
        </w:r>
      </w:del>
      <w:r>
        <w:rPr>
          <w:color w:val="000000"/>
        </w:rPr>
        <w:t>:</w:t>
      </w:r>
    </w:p>
    <w:p w14:paraId="2E31DE28" w14:textId="52E7BC42" w:rsidR="004F2A5C" w:rsidRDefault="004F2A5C" w:rsidP="00144256">
      <w:pPr>
        <w:numPr>
          <w:ilvl w:val="0"/>
          <w:numId w:val="26"/>
        </w:numPr>
        <w:spacing w:beforeAutospacing="1"/>
        <w:rPr>
          <w:rFonts w:eastAsia="Times New Roman"/>
          <w:color w:val="000000"/>
        </w:rPr>
      </w:pPr>
      <w:r>
        <w:rPr>
          <w:rStyle w:val="Strong"/>
          <w:rFonts w:eastAsia="Times New Roman"/>
          <w:color w:val="000000"/>
        </w:rPr>
        <w:t xml:space="preserve">Cambio de </w:t>
      </w:r>
      <w:ins w:id="983" w:author="Ximena Tolosa" w:date="2021-10-26T00:51:00Z">
        <w:r w:rsidR="005941D5">
          <w:rPr>
            <w:rStyle w:val="Strong"/>
            <w:rFonts w:eastAsia="Times New Roman"/>
            <w:color w:val="000000"/>
          </w:rPr>
          <w:t xml:space="preserve">posición del </w:t>
        </w:r>
      </w:ins>
      <w:r>
        <w:rPr>
          <w:rStyle w:val="Strong"/>
          <w:rFonts w:eastAsia="Times New Roman"/>
          <w:color w:val="000000"/>
        </w:rPr>
        <w:t>eje</w:t>
      </w:r>
      <w:r>
        <w:rPr>
          <w:rFonts w:eastAsia="Times New Roman"/>
          <w:color w:val="000000"/>
        </w:rPr>
        <w:t xml:space="preserve">: Intercambiamos los ejes con </w:t>
      </w:r>
      <w:proofErr w:type="spellStart"/>
      <w:r>
        <w:rPr>
          <w:rStyle w:val="Heading1Char"/>
          <w:color w:val="000000"/>
        </w:rPr>
        <w:t>coord_flip</w:t>
      </w:r>
      <w:proofErr w:type="spellEnd"/>
      <w:r>
        <w:rPr>
          <w:rStyle w:val="Heading1Char"/>
          <w:color w:val="000000"/>
        </w:rPr>
        <w:t xml:space="preserve">() </w:t>
      </w:r>
      <w:r w:rsidRPr="005941D5">
        <w:rPr>
          <w:rFonts w:eastAsia="Times New Roman"/>
          <w:rPrChange w:id="984" w:author="Ximena Tolosa" w:date="2021-10-26T00:52:00Z">
            <w:rPr>
              <w:rStyle w:val="Heading1Char"/>
              <w:color w:val="000000"/>
            </w:rPr>
          </w:rPrChange>
        </w:rPr>
        <w:t>para</w:t>
      </w:r>
      <w:r>
        <w:rPr>
          <w:rStyle w:val="Heading1Char"/>
          <w:color w:val="000000"/>
        </w:rPr>
        <w:t xml:space="preserve"> </w:t>
      </w:r>
      <w:r>
        <w:rPr>
          <w:rFonts w:eastAsia="Times New Roman"/>
          <w:color w:val="000000"/>
        </w:rPr>
        <w:t>poder leer los nombres de los hospitales.</w:t>
      </w:r>
    </w:p>
    <w:p w14:paraId="4A246352" w14:textId="1E213E86" w:rsidR="004F2A5C" w:rsidRDefault="004F2A5C" w:rsidP="00144256">
      <w:pPr>
        <w:numPr>
          <w:ilvl w:val="0"/>
          <w:numId w:val="26"/>
        </w:numPr>
        <w:rPr>
          <w:rFonts w:eastAsia="Times New Roman"/>
          <w:color w:val="000000"/>
        </w:rPr>
      </w:pPr>
      <w:r>
        <w:rPr>
          <w:rStyle w:val="Strong"/>
          <w:rFonts w:eastAsia="Times New Roman"/>
          <w:color w:val="000000"/>
        </w:rPr>
        <w:t>Columnas de lado a lado</w:t>
      </w:r>
      <w:r>
        <w:rPr>
          <w:rFonts w:eastAsia="Times New Roman"/>
          <w:color w:val="000000"/>
        </w:rPr>
        <w:t xml:space="preserve">: Se ha añadido un argumento de </w:t>
      </w:r>
      <w:r>
        <w:rPr>
          <w:rStyle w:val="Heading1Char"/>
          <w:color w:val="000000"/>
        </w:rPr>
        <w:t>posi</w:t>
      </w:r>
      <w:ins w:id="985" w:author="Ximena Tolosa" w:date="2021-10-25T02:41:00Z">
        <w:r w:rsidR="00022AEF">
          <w:rPr>
            <w:rStyle w:val="Heading1Char"/>
            <w:color w:val="000000"/>
          </w:rPr>
          <w:t>tion</w:t>
        </w:r>
      </w:ins>
      <w:del w:id="986" w:author="Ximena Tolosa" w:date="2021-10-25T02:41:00Z">
        <w:r w:rsidDel="00022AEF">
          <w:rPr>
            <w:rStyle w:val="Heading1Char"/>
            <w:color w:val="000000"/>
          </w:rPr>
          <w:delText>ci</w:delText>
        </w:r>
      </w:del>
      <w:del w:id="987" w:author="Ximena Tolosa" w:date="2021-10-25T02:40:00Z">
        <w:r w:rsidDel="00022AEF">
          <w:rPr>
            <w:rStyle w:val="Heading1Char"/>
            <w:color w:val="000000"/>
          </w:rPr>
          <w:delText>ón</w:delText>
        </w:r>
      </w:del>
      <w:r>
        <w:rPr>
          <w:rStyle w:val="Heading1Char"/>
          <w:color w:val="000000"/>
        </w:rPr>
        <w:t xml:space="preserve"> = "</w:t>
      </w:r>
      <w:proofErr w:type="spellStart"/>
      <w:del w:id="988" w:author="Ximena Tolosa" w:date="2021-10-26T00:52:00Z">
        <w:r w:rsidDel="00F553DD">
          <w:rPr>
            <w:rStyle w:val="Heading1Char"/>
            <w:color w:val="000000"/>
          </w:rPr>
          <w:delText>esquivar</w:delText>
        </w:r>
      </w:del>
      <w:ins w:id="989" w:author="Ximena Tolosa" w:date="2021-10-26T00:52:00Z">
        <w:r w:rsidR="00F553DD">
          <w:rPr>
            <w:rStyle w:val="Heading1Char"/>
            <w:color w:val="000000"/>
          </w:rPr>
          <w:t>dodge</w:t>
        </w:r>
      </w:ins>
      <w:proofErr w:type="spellEnd"/>
      <w:r>
        <w:rPr>
          <w:rStyle w:val="Heading1Char"/>
          <w:color w:val="000000"/>
        </w:rPr>
        <w:t xml:space="preserve">" </w:t>
      </w:r>
      <w:r>
        <w:rPr>
          <w:rFonts w:eastAsia="Times New Roman"/>
          <w:color w:val="000000"/>
        </w:rPr>
        <w:t>para que las barras de muerte</w:t>
      </w:r>
      <w:ins w:id="990" w:author="Ximena Tolosa" w:date="2021-10-26T00:53:00Z">
        <w:r w:rsidR="00F553DD">
          <w:rPr>
            <w:rFonts w:eastAsia="Times New Roman"/>
            <w:color w:val="000000"/>
          </w:rPr>
          <w:t xml:space="preserve"> (</w:t>
        </w:r>
        <w:proofErr w:type="spellStart"/>
        <w:r w:rsidR="00F553DD">
          <w:rPr>
            <w:rFonts w:eastAsia="Times New Roman"/>
            <w:color w:val="000000"/>
          </w:rPr>
          <w:t>Death</w:t>
        </w:r>
        <w:proofErr w:type="spellEnd"/>
        <w:r w:rsidR="00F553DD">
          <w:rPr>
            <w:rFonts w:eastAsia="Times New Roman"/>
            <w:color w:val="000000"/>
          </w:rPr>
          <w:t>)</w:t>
        </w:r>
      </w:ins>
      <w:r>
        <w:rPr>
          <w:rFonts w:eastAsia="Times New Roman"/>
          <w:color w:val="000000"/>
        </w:rPr>
        <w:t xml:space="preserve"> y recuperación</w:t>
      </w:r>
      <w:ins w:id="991" w:author="Ximena Tolosa" w:date="2021-10-26T00:53:00Z">
        <w:r w:rsidR="00F553DD">
          <w:rPr>
            <w:rFonts w:eastAsia="Times New Roman"/>
            <w:color w:val="000000"/>
          </w:rPr>
          <w:t xml:space="preserve"> (</w:t>
        </w:r>
        <w:proofErr w:type="spellStart"/>
        <w:r w:rsidR="00F553DD">
          <w:rPr>
            <w:rFonts w:eastAsia="Times New Roman"/>
            <w:color w:val="000000"/>
          </w:rPr>
          <w:t>Recover</w:t>
        </w:r>
        <w:proofErr w:type="spellEnd"/>
        <w:r w:rsidR="00F553DD">
          <w:rPr>
            <w:rFonts w:eastAsia="Times New Roman"/>
            <w:color w:val="000000"/>
          </w:rPr>
          <w:t>)</w:t>
        </w:r>
      </w:ins>
      <w:r>
        <w:rPr>
          <w:rFonts w:eastAsia="Times New Roman"/>
          <w:color w:val="000000"/>
        </w:rPr>
        <w:t xml:space="preserve"> se presenten una al lado de la otra en lugar de apiladas. Ten en cuenta que las barras apiladas </w:t>
      </w:r>
      <w:del w:id="992" w:author="Ximena Tolosa" w:date="2021-10-26T00:54:00Z">
        <w:r w:rsidDel="00F553DD">
          <w:rPr>
            <w:rFonts w:eastAsia="Times New Roman"/>
            <w:color w:val="000000"/>
          </w:rPr>
          <w:delText>son las</w:delText>
        </w:r>
      </w:del>
      <w:ins w:id="993" w:author="Ximena Tolosa" w:date="2021-10-26T00:54:00Z">
        <w:r w:rsidR="00F553DD">
          <w:rPr>
            <w:rFonts w:eastAsia="Times New Roman"/>
            <w:color w:val="000000"/>
          </w:rPr>
          <w:t>aparecen de manera</w:t>
        </w:r>
      </w:ins>
      <w:r>
        <w:rPr>
          <w:rFonts w:eastAsia="Times New Roman"/>
          <w:color w:val="000000"/>
        </w:rPr>
        <w:t xml:space="preserve"> predeterminada</w:t>
      </w:r>
      <w:del w:id="994" w:author="Ximena Tolosa" w:date="2021-10-26T00:54:00Z">
        <w:r w:rsidDel="00F553DD">
          <w:rPr>
            <w:rFonts w:eastAsia="Times New Roman"/>
            <w:color w:val="000000"/>
          </w:rPr>
          <w:delText>s</w:delText>
        </w:r>
      </w:del>
      <w:r>
        <w:rPr>
          <w:rFonts w:eastAsia="Times New Roman"/>
          <w:color w:val="000000"/>
        </w:rPr>
        <w:t>.</w:t>
      </w:r>
    </w:p>
    <w:p w14:paraId="710322DE" w14:textId="5C5D9193" w:rsidR="004F2A5C" w:rsidRDefault="004F2A5C" w:rsidP="00144256">
      <w:pPr>
        <w:numPr>
          <w:ilvl w:val="0"/>
          <w:numId w:val="26"/>
        </w:numPr>
        <w:rPr>
          <w:rFonts w:eastAsia="Times New Roman"/>
          <w:color w:val="000000"/>
        </w:rPr>
      </w:pPr>
      <w:r>
        <w:rPr>
          <w:rStyle w:val="Strong"/>
          <w:rFonts w:eastAsia="Times New Roman"/>
          <w:color w:val="000000"/>
        </w:rPr>
        <w:t>Ancho de columna</w:t>
      </w:r>
      <w:r>
        <w:rPr>
          <w:rFonts w:eastAsia="Times New Roman"/>
          <w:color w:val="000000"/>
        </w:rPr>
        <w:t xml:space="preserve">: Se especifica </w:t>
      </w:r>
      <w:ins w:id="995" w:author="Ximena Tolosa" w:date="2021-10-26T00:56:00Z">
        <w:r w:rsidR="00F553DD">
          <w:rPr>
            <w:rFonts w:eastAsia="Times New Roman"/>
            <w:color w:val="000000"/>
          </w:rPr>
          <w:t xml:space="preserve">el </w:t>
        </w:r>
      </w:ins>
      <w:r>
        <w:rPr>
          <w:rFonts w:eastAsia="Times New Roman"/>
          <w:color w:val="000000"/>
        </w:rPr>
        <w:t xml:space="preserve">"ancho", </w:t>
      </w:r>
      <w:del w:id="996" w:author="Ximena Tolosa" w:date="2021-10-26T00:56:00Z">
        <w:r w:rsidDel="00F553DD">
          <w:rPr>
            <w:rFonts w:eastAsia="Times New Roman"/>
            <w:color w:val="000000"/>
          </w:rPr>
          <w:delText>por lo</w:delText>
        </w:r>
      </w:del>
      <w:ins w:id="997" w:author="Ximena Tolosa" w:date="2021-10-26T00:56:00Z">
        <w:r w:rsidR="00F553DD">
          <w:rPr>
            <w:rFonts w:eastAsia="Times New Roman"/>
            <w:color w:val="000000"/>
          </w:rPr>
          <w:t>para</w:t>
        </w:r>
      </w:ins>
      <w:r>
        <w:rPr>
          <w:rFonts w:eastAsia="Times New Roman"/>
          <w:color w:val="000000"/>
        </w:rPr>
        <w:t xml:space="preserve"> </w:t>
      </w:r>
      <w:del w:id="998" w:author="Ximena Tolosa" w:date="2021-10-26T00:56:00Z">
        <w:r w:rsidDel="00F553DD">
          <w:rPr>
            <w:rFonts w:eastAsia="Times New Roman"/>
            <w:color w:val="000000"/>
          </w:rPr>
          <w:delText xml:space="preserve">que </w:delText>
        </w:r>
      </w:del>
      <w:ins w:id="999" w:author="Ximena Tolosa" w:date="2021-10-26T00:56:00Z">
        <w:r w:rsidR="00F553DD">
          <w:rPr>
            <w:rFonts w:eastAsia="Times New Roman"/>
            <w:color w:val="000000"/>
          </w:rPr>
          <w:t>grafica</w:t>
        </w:r>
      </w:ins>
      <w:ins w:id="1000" w:author="Ximena Tolosa" w:date="2021-10-26T00:57:00Z">
        <w:r w:rsidR="00F553DD">
          <w:rPr>
            <w:rFonts w:eastAsia="Times New Roman"/>
            <w:color w:val="000000"/>
          </w:rPr>
          <w:t>r</w:t>
        </w:r>
      </w:ins>
      <w:ins w:id="1001" w:author="Ximena Tolosa" w:date="2021-10-26T00:56:00Z">
        <w:r w:rsidR="00F553DD">
          <w:rPr>
            <w:rFonts w:eastAsia="Times New Roman"/>
            <w:color w:val="000000"/>
          </w:rPr>
          <w:t xml:space="preserve"> </w:t>
        </w:r>
      </w:ins>
      <w:r>
        <w:rPr>
          <w:rFonts w:eastAsia="Times New Roman"/>
          <w:color w:val="000000"/>
        </w:rPr>
        <w:t xml:space="preserve">las columnas </w:t>
      </w:r>
      <w:del w:id="1002" w:author="Ximena Tolosa" w:date="2021-10-26T00:57:00Z">
        <w:r w:rsidDel="00F553DD">
          <w:rPr>
            <w:rFonts w:eastAsia="Times New Roman"/>
            <w:color w:val="000000"/>
          </w:rPr>
          <w:delText>son</w:delText>
        </w:r>
      </w:del>
      <w:ins w:id="1003" w:author="Ximena Tolosa" w:date="2021-10-26T00:57:00Z">
        <w:r w:rsidR="00F553DD">
          <w:rPr>
            <w:rFonts w:eastAsia="Times New Roman"/>
            <w:color w:val="000000"/>
          </w:rPr>
          <w:t>a</w:t>
        </w:r>
      </w:ins>
      <w:r>
        <w:rPr>
          <w:rFonts w:eastAsia="Times New Roman"/>
          <w:color w:val="000000"/>
        </w:rPr>
        <w:t xml:space="preserve"> la mitad del ancho posible.</w:t>
      </w:r>
    </w:p>
    <w:p w14:paraId="205D95F0" w14:textId="77D96A31" w:rsidR="004F2A5C" w:rsidRDefault="004F2A5C" w:rsidP="00144256">
      <w:pPr>
        <w:numPr>
          <w:ilvl w:val="0"/>
          <w:numId w:val="26"/>
        </w:numPr>
        <w:rPr>
          <w:rFonts w:eastAsia="Times New Roman"/>
          <w:color w:val="000000"/>
        </w:rPr>
      </w:pPr>
      <w:r>
        <w:rPr>
          <w:rStyle w:val="Strong"/>
          <w:rFonts w:eastAsia="Times New Roman"/>
          <w:color w:val="000000"/>
        </w:rPr>
        <w:t>Orden de las columnas</w:t>
      </w:r>
      <w:r>
        <w:rPr>
          <w:rFonts w:eastAsia="Times New Roman"/>
          <w:color w:val="000000"/>
        </w:rPr>
        <w:t>: Se ha invertido el orden de las categorías en el eje y para que "Otros" y "Falta</w:t>
      </w:r>
      <w:ins w:id="1004" w:author="Ximena Tolosa" w:date="2021-10-26T00:58:00Z">
        <w:r w:rsidR="00F553DD">
          <w:rPr>
            <w:rFonts w:eastAsia="Times New Roman"/>
            <w:color w:val="000000"/>
          </w:rPr>
          <w:t>ntes</w:t>
        </w:r>
      </w:ins>
      <w:r>
        <w:rPr>
          <w:rFonts w:eastAsia="Times New Roman"/>
          <w:color w:val="000000"/>
        </w:rPr>
        <w:t xml:space="preserve">" </w:t>
      </w:r>
      <w:del w:id="1005" w:author="Ximena Tolosa" w:date="2021-10-26T01:01:00Z">
        <w:r w:rsidDel="00692C24">
          <w:rPr>
            <w:rFonts w:eastAsia="Times New Roman"/>
            <w:color w:val="000000"/>
          </w:rPr>
          <w:delText>estén en la parte inferior</w:delText>
        </w:r>
      </w:del>
      <w:ins w:id="1006" w:author="Ximena Tolosa" w:date="2021-10-26T01:01:00Z">
        <w:r w:rsidR="00692C24">
          <w:rPr>
            <w:rFonts w:eastAsia="Times New Roman"/>
            <w:color w:val="000000"/>
          </w:rPr>
          <w:t xml:space="preserve">aparezcan </w:t>
        </w:r>
      </w:ins>
      <w:ins w:id="1007" w:author="Ximena Tolosa" w:date="2021-10-26T01:07:00Z">
        <w:r w:rsidR="007515AC">
          <w:rPr>
            <w:rFonts w:eastAsia="Times New Roman"/>
            <w:color w:val="000000"/>
          </w:rPr>
          <w:t>últimos</w:t>
        </w:r>
      </w:ins>
      <w:r>
        <w:rPr>
          <w:rFonts w:eastAsia="Times New Roman"/>
          <w:color w:val="000000"/>
        </w:rPr>
        <w:t xml:space="preserve">, con </w:t>
      </w:r>
      <w:proofErr w:type="spellStart"/>
      <w:r>
        <w:rPr>
          <w:rStyle w:val="Heading1Char"/>
          <w:color w:val="000000"/>
        </w:rPr>
        <w:t>scale_x_discrete</w:t>
      </w:r>
      <w:proofErr w:type="spellEnd"/>
      <w:r>
        <w:rPr>
          <w:rStyle w:val="Heading1Char"/>
          <w:color w:val="000000"/>
        </w:rPr>
        <w:t>(</w:t>
      </w:r>
      <w:proofErr w:type="spellStart"/>
      <w:r>
        <w:rPr>
          <w:rStyle w:val="Heading1Char"/>
          <w:color w:val="000000"/>
        </w:rPr>
        <w:t>limits</w:t>
      </w:r>
      <w:proofErr w:type="spellEnd"/>
      <w:r>
        <w:rPr>
          <w:rStyle w:val="Heading1Char"/>
          <w:color w:val="000000"/>
        </w:rPr>
        <w:t>=</w:t>
      </w:r>
      <w:proofErr w:type="spellStart"/>
      <w:r>
        <w:rPr>
          <w:rStyle w:val="Heading1Char"/>
          <w:color w:val="000000"/>
        </w:rPr>
        <w:t>rev</w:t>
      </w:r>
      <w:proofErr w:type="spellEnd"/>
      <w:r>
        <w:rPr>
          <w:rStyle w:val="Heading1Char"/>
          <w:color w:val="000000"/>
        </w:rPr>
        <w:t>)</w:t>
      </w:r>
      <w:r>
        <w:rPr>
          <w:rFonts w:eastAsia="Times New Roman"/>
          <w:color w:val="000000"/>
        </w:rPr>
        <w:t xml:space="preserve">. Ten en cuenta que usamos eso en lugar de </w:t>
      </w:r>
      <w:proofErr w:type="spellStart"/>
      <w:r>
        <w:rPr>
          <w:rStyle w:val="Heading1Char"/>
          <w:color w:val="000000"/>
        </w:rPr>
        <w:t>scale_y_discrete</w:t>
      </w:r>
      <w:proofErr w:type="spellEnd"/>
      <w:r>
        <w:rPr>
          <w:rStyle w:val="Heading1Char"/>
          <w:color w:val="000000"/>
        </w:rPr>
        <w:t xml:space="preserve"> </w:t>
      </w:r>
      <w:r>
        <w:rPr>
          <w:rFonts w:eastAsia="Times New Roman"/>
          <w:color w:val="000000"/>
        </w:rPr>
        <w:t xml:space="preserve">porque </w:t>
      </w:r>
      <w:ins w:id="1008" w:author="Ximena Tolosa" w:date="2021-10-26T01:07:00Z">
        <w:r w:rsidR="007515AC">
          <w:rPr>
            <w:rFonts w:eastAsia="Times New Roman"/>
            <w:color w:val="000000"/>
          </w:rPr>
          <w:t xml:space="preserve">la variable </w:t>
        </w:r>
      </w:ins>
      <w:r>
        <w:rPr>
          <w:rFonts w:eastAsia="Times New Roman"/>
          <w:color w:val="000000"/>
        </w:rPr>
        <w:t xml:space="preserve">hospital se </w:t>
      </w:r>
      <w:del w:id="1009" w:author="Ximena Tolosa" w:date="2021-10-26T01:08:00Z">
        <w:r w:rsidDel="007515AC">
          <w:rPr>
            <w:rFonts w:eastAsia="Times New Roman"/>
            <w:color w:val="000000"/>
          </w:rPr>
          <w:delText xml:space="preserve">indica </w:delText>
        </w:r>
      </w:del>
      <w:proofErr w:type="spellStart"/>
      <w:ins w:id="1010" w:author="Ximena Tolosa" w:date="2021-10-26T01:08:00Z">
        <w:r w:rsidR="007515AC">
          <w:rPr>
            <w:rFonts w:eastAsia="Times New Roman"/>
            <w:color w:val="000000"/>
          </w:rPr>
          <w:t>asigno</w:t>
        </w:r>
        <w:proofErr w:type="spellEnd"/>
        <w:r w:rsidR="007515AC">
          <w:rPr>
            <w:rFonts w:eastAsia="Times New Roman"/>
            <w:color w:val="000000"/>
          </w:rPr>
          <w:t xml:space="preserve"> </w:t>
        </w:r>
      </w:ins>
      <w:del w:id="1011" w:author="Ximena Tolosa" w:date="2021-10-26T01:08:00Z">
        <w:r w:rsidDel="007515AC">
          <w:rPr>
            <w:rFonts w:eastAsia="Times New Roman"/>
            <w:color w:val="000000"/>
          </w:rPr>
          <w:delText xml:space="preserve">en el argumento </w:delText>
        </w:r>
      </w:del>
      <w:ins w:id="1012" w:author="Ximena Tolosa" w:date="2021-10-26T01:08:00Z">
        <w:r w:rsidR="007515AC">
          <w:rPr>
            <w:rFonts w:eastAsia="Times New Roman"/>
            <w:color w:val="000000"/>
          </w:rPr>
          <w:t>al ej</w:t>
        </w:r>
      </w:ins>
      <w:ins w:id="1013" w:author="Ximena Tolosa" w:date="2021-10-26T01:09:00Z">
        <w:r w:rsidR="007515AC">
          <w:rPr>
            <w:rFonts w:eastAsia="Times New Roman"/>
            <w:color w:val="000000"/>
          </w:rPr>
          <w:t xml:space="preserve">e </w:t>
        </w:r>
      </w:ins>
      <w:r>
        <w:rPr>
          <w:rFonts w:eastAsia="Times New Roman"/>
          <w:color w:val="000000"/>
        </w:rPr>
        <w:t>x</w:t>
      </w:r>
      <w:ins w:id="1014" w:author="Ximena Tolosa" w:date="2021-10-26T01:09:00Z">
        <w:r w:rsidR="007515AC">
          <w:rPr>
            <w:rFonts w:eastAsia="Times New Roman"/>
            <w:color w:val="000000"/>
          </w:rPr>
          <w:t xml:space="preserve"> en el </w:t>
        </w:r>
        <w:r w:rsidR="007515AC">
          <w:rPr>
            <w:rFonts w:eastAsia="Times New Roman"/>
            <w:color w:val="000000"/>
          </w:rPr>
          <w:t>en el argumento</w:t>
        </w:r>
      </w:ins>
      <w:r>
        <w:rPr>
          <w:rFonts w:eastAsia="Times New Roman"/>
          <w:color w:val="000000"/>
        </w:rPr>
        <w:t xml:space="preserve"> de </w:t>
      </w:r>
      <w:r>
        <w:rPr>
          <w:rStyle w:val="Heading1Char"/>
          <w:color w:val="000000"/>
        </w:rPr>
        <w:t>aes()</w:t>
      </w:r>
      <w:r>
        <w:rPr>
          <w:rFonts w:eastAsia="Times New Roman"/>
          <w:color w:val="000000"/>
        </w:rPr>
        <w:t xml:space="preserve">, aunque visualmente </w:t>
      </w:r>
      <w:del w:id="1015" w:author="Ximena Tolosa" w:date="2021-10-26T01:09:00Z">
        <w:r w:rsidDel="007515AC">
          <w:rPr>
            <w:rFonts w:eastAsia="Times New Roman"/>
            <w:color w:val="000000"/>
          </w:rPr>
          <w:delText xml:space="preserve">esté </w:delText>
        </w:r>
      </w:del>
      <w:ins w:id="1016" w:author="Ximena Tolosa" w:date="2021-10-26T01:09:00Z">
        <w:r w:rsidR="007515AC">
          <w:rPr>
            <w:rFonts w:eastAsia="Times New Roman"/>
            <w:color w:val="000000"/>
          </w:rPr>
          <w:t>se vea</w:t>
        </w:r>
        <w:r w:rsidR="007515AC">
          <w:rPr>
            <w:rFonts w:eastAsia="Times New Roman"/>
            <w:color w:val="000000"/>
          </w:rPr>
          <w:t xml:space="preserve"> </w:t>
        </w:r>
      </w:ins>
      <w:r>
        <w:rPr>
          <w:rFonts w:eastAsia="Times New Roman"/>
          <w:color w:val="000000"/>
        </w:rPr>
        <w:t xml:space="preserve">en el eje y. Hacemos esto porque </w:t>
      </w:r>
      <w:proofErr w:type="spellStart"/>
      <w:ins w:id="1017" w:author="Ximena Tolosa" w:date="2021-10-26T01:04:00Z">
        <w:r w:rsidR="007515AC">
          <w:rPr>
            <w:rFonts w:eastAsia="Times New Roman"/>
            <w:color w:val="000000"/>
          </w:rPr>
          <w:t>g</w:t>
        </w:r>
      </w:ins>
      <w:del w:id="1018" w:author="Ximena Tolosa" w:date="2021-10-26T01:04:00Z">
        <w:r w:rsidDel="007515AC">
          <w:rPr>
            <w:rFonts w:eastAsia="Times New Roman"/>
            <w:color w:val="000000"/>
          </w:rPr>
          <w:delText>G</w:delText>
        </w:r>
      </w:del>
      <w:r>
        <w:rPr>
          <w:rFonts w:eastAsia="Times New Roman"/>
          <w:color w:val="000000"/>
        </w:rPr>
        <w:t>gplot</w:t>
      </w:r>
      <w:proofErr w:type="spellEnd"/>
      <w:r>
        <w:rPr>
          <w:rFonts w:eastAsia="Times New Roman"/>
          <w:color w:val="000000"/>
        </w:rPr>
        <w:t xml:space="preserve"> parece presentar las categorías al revés a menos que le digamos que no lo haga.</w:t>
      </w:r>
    </w:p>
    <w:p w14:paraId="414DD242" w14:textId="3B686C0D" w:rsidR="004F2A5C" w:rsidRDefault="004F2A5C" w:rsidP="00144256">
      <w:pPr>
        <w:numPr>
          <w:ilvl w:val="0"/>
          <w:numId w:val="26"/>
        </w:numPr>
        <w:spacing w:afterAutospacing="1"/>
        <w:rPr>
          <w:rFonts w:eastAsia="Times New Roman"/>
          <w:color w:val="000000"/>
        </w:rPr>
      </w:pPr>
      <w:r>
        <w:rPr>
          <w:rStyle w:val="Strong"/>
          <w:rFonts w:eastAsia="Times New Roman"/>
          <w:color w:val="000000"/>
        </w:rPr>
        <w:t>Otros detalles</w:t>
      </w:r>
      <w:r>
        <w:rPr>
          <w:rFonts w:eastAsia="Times New Roman"/>
          <w:color w:val="000000"/>
        </w:rPr>
        <w:t xml:space="preserve">: </w:t>
      </w:r>
      <w:ins w:id="1019" w:author="Ximena Tolosa" w:date="2021-10-26T01:10:00Z">
        <w:r w:rsidR="0016217A">
          <w:rPr>
            <w:rFonts w:eastAsia="Times New Roman"/>
            <w:color w:val="000000"/>
          </w:rPr>
          <w:t xml:space="preserve">Añadimos </w:t>
        </w:r>
      </w:ins>
      <w:del w:id="1020" w:author="Ximena Tolosa" w:date="2021-10-26T01:10:00Z">
        <w:r w:rsidDel="0016217A">
          <w:rPr>
            <w:rFonts w:eastAsia="Times New Roman"/>
            <w:color w:val="000000"/>
          </w:rPr>
          <w:delText>E</w:delText>
        </w:r>
      </w:del>
      <w:ins w:id="1021" w:author="Ximena Tolosa" w:date="2021-10-26T01:10:00Z">
        <w:r w:rsidR="0016217A">
          <w:rPr>
            <w:rFonts w:eastAsia="Times New Roman"/>
            <w:color w:val="000000"/>
          </w:rPr>
          <w:t>e</w:t>
        </w:r>
      </w:ins>
      <w:r>
        <w:rPr>
          <w:rFonts w:eastAsia="Times New Roman"/>
          <w:color w:val="000000"/>
        </w:rPr>
        <w:t xml:space="preserve">tiquetas/títulos y colores </w:t>
      </w:r>
      <w:del w:id="1022" w:author="Ximena Tolosa" w:date="2021-10-26T01:10:00Z">
        <w:r w:rsidDel="0016217A">
          <w:rPr>
            <w:rFonts w:eastAsia="Times New Roman"/>
            <w:color w:val="000000"/>
          </w:rPr>
          <w:delText xml:space="preserve">añadidos </w:delText>
        </w:r>
      </w:del>
      <w:r>
        <w:rPr>
          <w:rFonts w:eastAsia="Times New Roman"/>
          <w:color w:val="000000"/>
        </w:rPr>
        <w:t>dentro de</w:t>
      </w:r>
      <w:ins w:id="1023" w:author="Ximena Tolosa" w:date="2021-10-26T01:11:00Z">
        <w:r w:rsidR="0016217A">
          <w:rPr>
            <w:rFonts w:eastAsia="Times New Roman"/>
            <w:color w:val="000000"/>
          </w:rPr>
          <w:t xml:space="preserve"> las funciones </w:t>
        </w:r>
      </w:ins>
      <w:ins w:id="1024" w:author="Ximena Tolosa" w:date="2021-10-26T01:10:00Z">
        <w:r w:rsidR="0016217A">
          <w:rPr>
            <w:rFonts w:eastAsia="Times New Roman"/>
            <w:color w:val="000000"/>
          </w:rPr>
          <w:t>de</w:t>
        </w:r>
      </w:ins>
      <w:r>
        <w:rPr>
          <w:rFonts w:eastAsia="Times New Roman"/>
          <w:color w:val="000000"/>
        </w:rPr>
        <w:t xml:space="preserve"> </w:t>
      </w:r>
      <w:proofErr w:type="spellStart"/>
      <w:r>
        <w:rPr>
          <w:rStyle w:val="Heading1Char"/>
          <w:color w:val="000000"/>
        </w:rPr>
        <w:t>labs</w:t>
      </w:r>
      <w:proofErr w:type="spellEnd"/>
      <w:r>
        <w:rPr>
          <w:rStyle w:val="Heading1Char"/>
          <w:color w:val="000000"/>
        </w:rPr>
        <w:t xml:space="preserve"> </w:t>
      </w:r>
      <w:r>
        <w:rPr>
          <w:rFonts w:eastAsia="Times New Roman"/>
          <w:color w:val="000000"/>
        </w:rPr>
        <w:t xml:space="preserve">y </w:t>
      </w:r>
      <w:proofErr w:type="spellStart"/>
      <w:r>
        <w:rPr>
          <w:rStyle w:val="Heading1Char"/>
          <w:color w:val="000000"/>
        </w:rPr>
        <w:t>scale_fill_color</w:t>
      </w:r>
      <w:proofErr w:type="spellEnd"/>
      <w:r>
        <w:rPr>
          <w:rStyle w:val="Heading1Char"/>
          <w:color w:val="000000"/>
        </w:rPr>
        <w:t xml:space="preserve"> </w:t>
      </w:r>
      <w:r>
        <w:rPr>
          <w:rFonts w:eastAsia="Times New Roman"/>
          <w:color w:val="000000"/>
        </w:rPr>
        <w:t>respectivamente.</w:t>
      </w:r>
    </w:p>
    <w:p w14:paraId="6187FF0C" w14:textId="77777777" w:rsidR="004F2A5C" w:rsidRDefault="004F2A5C" w:rsidP="004F2A5C">
      <w:pPr>
        <w:spacing w:before="280" w:after="280"/>
        <w:rPr>
          <w:color w:val="000000"/>
        </w:rPr>
      </w:pPr>
      <w:r>
        <w:rPr>
          <w:color w:val="000000"/>
        </w:rPr>
        <w:lastRenderedPageBreak/>
        <w:t>Ten en cuenta que las proporciones son binarias, por lo que podemos preferir omitir "recuperar" y mostrar sólo la proporción que murió. Esto es sólo a título ilustrativo.</w:t>
      </w:r>
    </w:p>
    <w:p w14:paraId="39505DBB" w14:textId="3BDD4F0F" w:rsidR="004F2A5C" w:rsidRDefault="004F2A5C" w:rsidP="004F2A5C">
      <w:pPr>
        <w:spacing w:before="280" w:after="280"/>
        <w:rPr>
          <w:color w:val="000000"/>
        </w:rPr>
      </w:pPr>
      <w:r>
        <w:rPr>
          <w:color w:val="000000"/>
        </w:rPr>
        <w:t xml:space="preserve">Si se utiliza </w:t>
      </w:r>
      <w:proofErr w:type="spellStart"/>
      <w:r>
        <w:rPr>
          <w:rStyle w:val="Heading1Char"/>
          <w:color w:val="000000"/>
        </w:rPr>
        <w:t>geom_col</w:t>
      </w:r>
      <w:proofErr w:type="spellEnd"/>
      <w:r>
        <w:rPr>
          <w:rStyle w:val="Heading1Char"/>
          <w:color w:val="000000"/>
        </w:rPr>
        <w:t xml:space="preserve">() </w:t>
      </w:r>
      <w:r>
        <w:rPr>
          <w:color w:val="000000"/>
        </w:rPr>
        <w:t xml:space="preserve">con datos de fechas (por ejemplo, una </w:t>
      </w:r>
      <w:proofErr w:type="spellStart"/>
      <w:r>
        <w:rPr>
          <w:color w:val="000000"/>
        </w:rPr>
        <w:t>epicurva</w:t>
      </w:r>
      <w:proofErr w:type="spellEnd"/>
      <w:r>
        <w:rPr>
          <w:color w:val="000000"/>
        </w:rPr>
        <w:t xml:space="preserve"> a partir de datos agregados) - querrá ajustar el argumento </w:t>
      </w:r>
      <w:proofErr w:type="spellStart"/>
      <w:r w:rsidRPr="0016217A">
        <w:rPr>
          <w:rStyle w:val="Heading1Char"/>
          <w:rPrChange w:id="1025" w:author="Ximena Tolosa" w:date="2021-10-26T01:14:00Z">
            <w:rPr>
              <w:color w:val="000000"/>
            </w:rPr>
          </w:rPrChange>
        </w:rPr>
        <w:t>width</w:t>
      </w:r>
      <w:proofErr w:type="spellEnd"/>
      <w:r w:rsidRPr="0016217A">
        <w:rPr>
          <w:rStyle w:val="Heading1Char"/>
          <w:rPrChange w:id="1026" w:author="Ximena Tolosa" w:date="2021-10-26T01:15:00Z">
            <w:rPr>
              <w:color w:val="000000"/>
            </w:rPr>
          </w:rPrChange>
        </w:rPr>
        <w:t xml:space="preserve"> =</w:t>
      </w:r>
      <w:r>
        <w:rPr>
          <w:color w:val="000000"/>
        </w:rPr>
        <w:t xml:space="preserve"> para eliminar </w:t>
      </w:r>
      <w:del w:id="1027" w:author="Ximena Tolosa" w:date="2021-10-26T01:15:00Z">
        <w:r w:rsidDel="00491906">
          <w:rPr>
            <w:color w:val="000000"/>
          </w:rPr>
          <w:delText xml:space="preserve">las líneas de </w:delText>
        </w:r>
      </w:del>
      <w:ins w:id="1028" w:author="Ximena Tolosa" w:date="2021-10-26T01:15:00Z">
        <w:r w:rsidR="00491906">
          <w:rPr>
            <w:color w:val="000000"/>
          </w:rPr>
          <w:t>los</w:t>
        </w:r>
        <w:r w:rsidR="00491906">
          <w:rPr>
            <w:color w:val="000000"/>
          </w:rPr>
          <w:t xml:space="preserve"> </w:t>
        </w:r>
      </w:ins>
      <w:r>
        <w:rPr>
          <w:color w:val="000000"/>
        </w:rPr>
        <w:t>"hueco</w:t>
      </w:r>
      <w:ins w:id="1029" w:author="Ximena Tolosa" w:date="2021-10-26T01:15:00Z">
        <w:r w:rsidR="00491906">
          <w:rPr>
            <w:color w:val="000000"/>
          </w:rPr>
          <w:t>s</w:t>
        </w:r>
      </w:ins>
      <w:r>
        <w:rPr>
          <w:color w:val="000000"/>
        </w:rPr>
        <w:t>" entre las barras. Si se utilizan datos diarios</w:t>
      </w:r>
      <w:ins w:id="1030" w:author="Ximena Tolosa" w:date="2021-10-26T01:16:00Z">
        <w:r w:rsidR="00491906">
          <w:rPr>
            <w:color w:val="000000"/>
          </w:rPr>
          <w:t xml:space="preserve"> (en días)</w:t>
        </w:r>
      </w:ins>
      <w:r>
        <w:rPr>
          <w:color w:val="000000"/>
        </w:rPr>
        <w:t xml:space="preserve">, ajuste </w:t>
      </w:r>
      <w:proofErr w:type="spellStart"/>
      <w:ins w:id="1031" w:author="Ximena Tolosa" w:date="2021-10-25T02:41:00Z">
        <w:r w:rsidR="00022AEF">
          <w:rPr>
            <w:rStyle w:val="Heading1Char"/>
            <w:color w:val="000000"/>
          </w:rPr>
          <w:t>width</w:t>
        </w:r>
      </w:ins>
      <w:proofErr w:type="spellEnd"/>
      <w:del w:id="1032" w:author="Ximena Tolosa" w:date="2021-10-25T02:41:00Z">
        <w:r w:rsidDel="00022AEF">
          <w:rPr>
            <w:rStyle w:val="Heading1Char"/>
            <w:color w:val="000000"/>
          </w:rPr>
          <w:delText xml:space="preserve">el ancho </w:delText>
        </w:r>
      </w:del>
      <w:r>
        <w:rPr>
          <w:rStyle w:val="Heading1Char"/>
          <w:color w:val="000000"/>
        </w:rPr>
        <w:t>= 1</w:t>
      </w:r>
      <w:r>
        <w:rPr>
          <w:color w:val="000000"/>
        </w:rPr>
        <w:t>. Si se trata de datos semanales, la anchura</w:t>
      </w:r>
      <w:ins w:id="1033" w:author="Ximena Tolosa" w:date="2021-10-26T01:16:00Z">
        <w:r w:rsidR="00491906">
          <w:rPr>
            <w:color w:val="000000"/>
          </w:rPr>
          <w:t xml:space="preserve"> seria</w:t>
        </w:r>
      </w:ins>
      <w:r>
        <w:rPr>
          <w:color w:val="000000"/>
        </w:rPr>
        <w:t xml:space="preserve"> </w:t>
      </w:r>
      <w:proofErr w:type="spellStart"/>
      <w:ins w:id="1034" w:author="Ximena Tolosa" w:date="2021-10-25T02:41:00Z">
        <w:r w:rsidR="00022AEF">
          <w:rPr>
            <w:rStyle w:val="Heading1Char"/>
            <w:color w:val="000000"/>
          </w:rPr>
          <w:t>width</w:t>
        </w:r>
      </w:ins>
      <w:proofErr w:type="spellEnd"/>
      <w:del w:id="1035" w:author="Ximena Tolosa" w:date="2021-10-25T02:41:00Z">
        <w:r w:rsidDel="00022AEF">
          <w:rPr>
            <w:rStyle w:val="Heading1Char"/>
            <w:color w:val="000000"/>
          </w:rPr>
          <w:delText>es</w:delText>
        </w:r>
      </w:del>
      <w:r>
        <w:rPr>
          <w:rStyle w:val="Heading1Char"/>
          <w:color w:val="000000"/>
        </w:rPr>
        <w:t xml:space="preserve"> </w:t>
      </w:r>
      <w:del w:id="1036" w:author="Ximena Tolosa" w:date="2021-10-25T02:41:00Z">
        <w:r w:rsidDel="00022AEF">
          <w:rPr>
            <w:rStyle w:val="Heading1Char"/>
            <w:color w:val="000000"/>
          </w:rPr>
          <w:delText xml:space="preserve">de </w:delText>
        </w:r>
      </w:del>
      <w:ins w:id="1037" w:author="Ximena Tolosa" w:date="2021-10-25T02:41:00Z">
        <w:r w:rsidR="00022AEF">
          <w:rPr>
            <w:rStyle w:val="Heading1Char"/>
            <w:color w:val="000000"/>
          </w:rPr>
          <w:t xml:space="preserve">= </w:t>
        </w:r>
      </w:ins>
      <w:r>
        <w:rPr>
          <w:rStyle w:val="Heading1Char"/>
          <w:color w:val="000000"/>
        </w:rPr>
        <w:t>7</w:t>
      </w:r>
      <w:r>
        <w:rPr>
          <w:color w:val="000000"/>
        </w:rPr>
        <w:t xml:space="preserve">. Los meses no son posibles </w:t>
      </w:r>
      <w:ins w:id="1038" w:author="Ximena Tolosa" w:date="2021-10-26T01:16:00Z">
        <w:r w:rsidR="00491906">
          <w:rPr>
            <w:color w:val="000000"/>
          </w:rPr>
          <w:t xml:space="preserve">de representar </w:t>
        </w:r>
      </w:ins>
      <w:r>
        <w:rPr>
          <w:color w:val="000000"/>
        </w:rPr>
        <w:t>porque cada mes tiene un número diferente de días.</w:t>
      </w:r>
    </w:p>
    <w:p w14:paraId="5B2897C3" w14:textId="77777777" w:rsidR="004F2A5C" w:rsidRDefault="004F2A5C" w:rsidP="004F2A5C">
      <w:pPr>
        <w:pStyle w:val="Heading3"/>
        <w:spacing w:before="280" w:after="280"/>
        <w:rPr>
          <w:rFonts w:eastAsia="Times New Roman"/>
          <w:color w:val="000000"/>
        </w:rPr>
      </w:pPr>
      <w:bookmarkStart w:id="1039" w:name="__RefHeading___Toc33064_485595530"/>
      <w:bookmarkStart w:id="1040" w:name="_Toc85903828"/>
      <w:bookmarkEnd w:id="1039"/>
      <w:proofErr w:type="spellStart"/>
      <w:r>
        <w:rPr>
          <w:rStyle w:val="Heading1Char"/>
          <w:color w:val="000000"/>
        </w:rPr>
        <w:t>geom_histogram</w:t>
      </w:r>
      <w:proofErr w:type="spellEnd"/>
      <w:del w:id="1041" w:author="Ximena Tolosa" w:date="2021-10-24T22:09:00Z">
        <w:r w:rsidDel="00DA3E73">
          <w:rPr>
            <w:rStyle w:val="Heading1Char"/>
            <w:color w:val="000000"/>
          </w:rPr>
          <w:delText>a</w:delText>
        </w:r>
      </w:del>
      <w:r>
        <w:rPr>
          <w:rStyle w:val="Heading1Char"/>
          <w:color w:val="000000"/>
        </w:rPr>
        <w:t>()</w:t>
      </w:r>
      <w:bookmarkEnd w:id="1040"/>
    </w:p>
    <w:p w14:paraId="3F5302F5" w14:textId="3C3D5BD7" w:rsidR="004F2A5C" w:rsidRDefault="004F2A5C" w:rsidP="004F2A5C">
      <w:pPr>
        <w:spacing w:before="280" w:after="280"/>
        <w:rPr>
          <w:color w:val="000000"/>
        </w:rPr>
      </w:pPr>
      <w:r>
        <w:rPr>
          <w:color w:val="000000"/>
        </w:rPr>
        <w:t xml:space="preserve">Los histogramas pueden parecerse a los gráficos de barras, pero son distintos porque miden la distribución de una variable </w:t>
      </w:r>
      <w:r>
        <w:rPr>
          <w:rStyle w:val="Destacado"/>
          <w:color w:val="000000"/>
        </w:rPr>
        <w:t>continua</w:t>
      </w:r>
      <w:r>
        <w:rPr>
          <w:color w:val="000000"/>
        </w:rPr>
        <w:t xml:space="preserve">. No hay </w:t>
      </w:r>
      <w:ins w:id="1042" w:author="Ximena Tolosa" w:date="2021-10-26T01:18:00Z">
        <w:r w:rsidR="000D47D0">
          <w:rPr>
            <w:color w:val="000000"/>
          </w:rPr>
          <w:t xml:space="preserve">huecos o </w:t>
        </w:r>
      </w:ins>
      <w:r>
        <w:rPr>
          <w:color w:val="000000"/>
        </w:rPr>
        <w:t xml:space="preserve">espacios entre las "barras" y sólo se </w:t>
      </w:r>
      <w:del w:id="1043" w:author="Ximena Tolosa" w:date="2021-10-26T01:18:00Z">
        <w:r w:rsidDel="000D47D0">
          <w:rPr>
            <w:color w:val="000000"/>
          </w:rPr>
          <w:delText xml:space="preserve">proporciona </w:delText>
        </w:r>
      </w:del>
      <w:ins w:id="1044" w:author="Ximena Tolosa" w:date="2021-10-26T01:18:00Z">
        <w:r w:rsidR="000D47D0">
          <w:rPr>
            <w:color w:val="000000"/>
          </w:rPr>
          <w:t>asigna</w:t>
        </w:r>
        <w:r w:rsidR="000D47D0">
          <w:rPr>
            <w:color w:val="000000"/>
          </w:rPr>
          <w:t xml:space="preserve"> </w:t>
        </w:r>
      </w:ins>
      <w:r>
        <w:rPr>
          <w:color w:val="000000"/>
        </w:rPr>
        <w:t xml:space="preserve">una columna a </w:t>
      </w:r>
      <w:proofErr w:type="spellStart"/>
      <w:r>
        <w:rPr>
          <w:rStyle w:val="Heading1Char"/>
          <w:color w:val="000000"/>
        </w:rPr>
        <w:t>geom_histogram</w:t>
      </w:r>
      <w:proofErr w:type="spellEnd"/>
      <w:r>
        <w:rPr>
          <w:rStyle w:val="Heading1Char"/>
          <w:color w:val="000000"/>
        </w:rPr>
        <w:t>()</w:t>
      </w:r>
      <w:r>
        <w:rPr>
          <w:color w:val="000000"/>
        </w:rPr>
        <w:t xml:space="preserve">. Hay argumentos específicos para los histogramas como </w:t>
      </w:r>
      <w:proofErr w:type="spellStart"/>
      <w:r>
        <w:rPr>
          <w:rStyle w:val="Heading1Char"/>
          <w:color w:val="000000"/>
        </w:rPr>
        <w:t>bin_width</w:t>
      </w:r>
      <w:proofErr w:type="spellEnd"/>
      <w:r>
        <w:rPr>
          <w:rStyle w:val="Heading1Char"/>
          <w:color w:val="000000"/>
        </w:rPr>
        <w:t xml:space="preserve"> = </w:t>
      </w:r>
      <w:r>
        <w:rPr>
          <w:color w:val="000000"/>
        </w:rPr>
        <w:t xml:space="preserve">y </w:t>
      </w:r>
      <w:proofErr w:type="spellStart"/>
      <w:r>
        <w:rPr>
          <w:rStyle w:val="Heading1Char"/>
          <w:color w:val="000000"/>
        </w:rPr>
        <w:t>breaks</w:t>
      </w:r>
      <w:proofErr w:type="spellEnd"/>
      <w:r>
        <w:rPr>
          <w:rStyle w:val="Heading1Char"/>
          <w:color w:val="000000"/>
        </w:rPr>
        <w:t xml:space="preserve"> = </w:t>
      </w:r>
      <w:r>
        <w:rPr>
          <w:color w:val="000000"/>
        </w:rPr>
        <w:t xml:space="preserve">para especificar cómo se deben dividir los datos. La sección anterior sobre datos continuos y la página sobre </w:t>
      </w:r>
      <w:hyperlink w:anchor="epidemic-curves">
        <w:r>
          <w:rPr>
            <w:rStyle w:val="EnlacedeInternet"/>
          </w:rPr>
          <w:t xml:space="preserve">curvas epidémicas </w:t>
        </w:r>
      </w:hyperlink>
      <w:r>
        <w:rPr>
          <w:color w:val="000000"/>
        </w:rPr>
        <w:t>proporcionan detalles adicionales.</w:t>
      </w:r>
    </w:p>
    <w:p w14:paraId="6EA55927" w14:textId="77777777" w:rsidR="004F2A5C" w:rsidRDefault="004F2A5C" w:rsidP="004F2A5C">
      <w:pPr>
        <w:pStyle w:val="Heading2"/>
        <w:spacing w:before="280" w:after="280"/>
        <w:rPr>
          <w:rFonts w:eastAsia="Times New Roman"/>
          <w:color w:val="000000"/>
        </w:rPr>
      </w:pPr>
      <w:bookmarkStart w:id="1045" w:name="__RefHeading___Toc31893_2034561403"/>
      <w:bookmarkStart w:id="1046" w:name="_Toc85903829"/>
      <w:bookmarkEnd w:id="1045"/>
      <w:r>
        <w:rPr>
          <w:rFonts w:eastAsia="Times New Roman"/>
          <w:color w:val="000000"/>
        </w:rPr>
        <w:t>Recursos</w:t>
      </w:r>
      <w:bookmarkEnd w:id="1046"/>
    </w:p>
    <w:p w14:paraId="585A1970" w14:textId="3D2AF018" w:rsidR="004F2A5C" w:rsidRDefault="004F2A5C" w:rsidP="004F2A5C">
      <w:pPr>
        <w:spacing w:before="280" w:after="280"/>
        <w:rPr>
          <w:color w:val="000000"/>
        </w:rPr>
      </w:pPr>
      <w:r>
        <w:rPr>
          <w:color w:val="000000"/>
        </w:rPr>
        <w:t xml:space="preserve">Hay una gran cantidad de ayuda en línea, especialmente </w:t>
      </w:r>
      <w:del w:id="1047" w:author="Ximena Tolosa" w:date="2021-10-26T01:20:00Z">
        <w:r w:rsidDel="000D47D0">
          <w:rPr>
            <w:color w:val="000000"/>
          </w:rPr>
          <w:delText xml:space="preserve">con </w:delText>
        </w:r>
      </w:del>
      <w:ins w:id="1048" w:author="Ximena Tolosa" w:date="2021-10-26T01:20:00Z">
        <w:r w:rsidR="000D47D0">
          <w:rPr>
            <w:color w:val="000000"/>
          </w:rPr>
          <w:t>sobre</w:t>
        </w:r>
        <w:r w:rsidR="000D47D0">
          <w:rPr>
            <w:color w:val="000000"/>
          </w:rPr>
          <w:t xml:space="preserve"> </w:t>
        </w:r>
      </w:ins>
      <w:proofErr w:type="spellStart"/>
      <w:r>
        <w:rPr>
          <w:color w:val="000000"/>
        </w:rPr>
        <w:t>ggplot</w:t>
      </w:r>
      <w:proofErr w:type="spellEnd"/>
      <w:r>
        <w:rPr>
          <w:color w:val="000000"/>
        </w:rPr>
        <w:t>. Ver:</w:t>
      </w:r>
    </w:p>
    <w:commentRangeStart w:id="1049"/>
    <w:p w14:paraId="138EC9AA" w14:textId="6B0570CF" w:rsidR="004F2A5C" w:rsidRDefault="00166566" w:rsidP="00144256">
      <w:pPr>
        <w:numPr>
          <w:ilvl w:val="0"/>
          <w:numId w:val="27"/>
        </w:numPr>
        <w:spacing w:beforeAutospacing="1"/>
        <w:rPr>
          <w:rFonts w:eastAsia="Times New Roman"/>
          <w:color w:val="000000"/>
        </w:rPr>
      </w:pPr>
      <w:r>
        <w:fldChar w:fldCharType="begin"/>
      </w:r>
      <w:r>
        <w:instrText xml:space="preserve"> HYPERLINK "http://r-statistics.co/ggplot2-cheatsheet.html" \h </w:instrText>
      </w:r>
      <w:r>
        <w:fldChar w:fldCharType="separate"/>
      </w:r>
      <w:del w:id="1050" w:author="Ximena Tolosa" w:date="2021-10-24T19:45:00Z">
        <w:r w:rsidR="004F2A5C" w:rsidDel="00F25EAD">
          <w:rPr>
            <w:rStyle w:val="EnlacedeInternet"/>
            <w:rFonts w:eastAsia="Times New Roman"/>
          </w:rPr>
          <w:delText>H</w:delText>
        </w:r>
      </w:del>
      <w:ins w:id="1051" w:author="Ximena Tolosa" w:date="2021-10-24T19:45:00Z">
        <w:r w:rsidR="00F25EAD">
          <w:rPr>
            <w:rStyle w:val="EnlacedeInternet"/>
            <w:rFonts w:eastAsia="Times New Roman"/>
          </w:rPr>
          <w:t>h</w:t>
        </w:r>
      </w:ins>
      <w:r w:rsidR="004F2A5C">
        <w:rPr>
          <w:rStyle w:val="EnlacedeInternet"/>
          <w:rFonts w:eastAsia="Times New Roman"/>
        </w:rPr>
        <w:t>oja de trucos de ggplot2</w:t>
      </w:r>
      <w:r>
        <w:rPr>
          <w:rStyle w:val="EnlacedeInternet"/>
          <w:rFonts w:eastAsia="Times New Roman"/>
        </w:rPr>
        <w:fldChar w:fldCharType="end"/>
      </w:r>
    </w:p>
    <w:p w14:paraId="67DB286A" w14:textId="77777777" w:rsidR="004F2A5C" w:rsidRDefault="008321D1" w:rsidP="00144256">
      <w:pPr>
        <w:numPr>
          <w:ilvl w:val="0"/>
          <w:numId w:val="27"/>
        </w:numPr>
        <w:rPr>
          <w:rFonts w:eastAsia="Times New Roman"/>
          <w:color w:val="000000"/>
        </w:rPr>
      </w:pPr>
      <w:hyperlink r:id="rId22">
        <w:r w:rsidR="004F2A5C">
          <w:rPr>
            <w:rStyle w:val="EnlacedeInternet"/>
            <w:rFonts w:eastAsia="Times New Roman"/>
          </w:rPr>
          <w:t>otra hoja de trucos</w:t>
        </w:r>
      </w:hyperlink>
    </w:p>
    <w:p w14:paraId="5DAA6A69" w14:textId="77777777" w:rsidR="004F2A5C" w:rsidRDefault="008321D1" w:rsidP="00144256">
      <w:pPr>
        <w:numPr>
          <w:ilvl w:val="0"/>
          <w:numId w:val="27"/>
        </w:numPr>
        <w:rPr>
          <w:rFonts w:eastAsia="Times New Roman"/>
          <w:color w:val="000000"/>
        </w:rPr>
      </w:pPr>
      <w:hyperlink r:id="rId23">
        <w:r w:rsidR="004F2A5C">
          <w:rPr>
            <w:rStyle w:val="EnlacedeInternet"/>
            <w:rFonts w:eastAsia="Times New Roman"/>
          </w:rPr>
          <w:t xml:space="preserve">página de fundamentos de </w:t>
        </w:r>
        <w:proofErr w:type="spellStart"/>
        <w:r w:rsidR="004F2A5C">
          <w:rPr>
            <w:rStyle w:val="EnlacedeInternet"/>
            <w:rFonts w:eastAsia="Times New Roman"/>
          </w:rPr>
          <w:t>tidyverse</w:t>
        </w:r>
        <w:proofErr w:type="spellEnd"/>
        <w:r w:rsidR="004F2A5C">
          <w:rPr>
            <w:rStyle w:val="EnlacedeInternet"/>
            <w:rFonts w:eastAsia="Times New Roman"/>
          </w:rPr>
          <w:t xml:space="preserve"> </w:t>
        </w:r>
        <w:proofErr w:type="spellStart"/>
        <w:r w:rsidR="004F2A5C">
          <w:rPr>
            <w:rStyle w:val="EnlacedeInternet"/>
            <w:rFonts w:eastAsia="Times New Roman"/>
          </w:rPr>
          <w:t>ggplot</w:t>
        </w:r>
        <w:proofErr w:type="spellEnd"/>
      </w:hyperlink>
    </w:p>
    <w:p w14:paraId="6DC11A4E" w14:textId="77777777" w:rsidR="004F2A5C" w:rsidRDefault="008321D1" w:rsidP="00144256">
      <w:pPr>
        <w:numPr>
          <w:ilvl w:val="0"/>
          <w:numId w:val="27"/>
        </w:numPr>
        <w:rPr>
          <w:rFonts w:eastAsia="Times New Roman"/>
          <w:color w:val="000000"/>
        </w:rPr>
      </w:pPr>
      <w:hyperlink r:id="rId24">
        <w:r w:rsidR="004F2A5C">
          <w:rPr>
            <w:rStyle w:val="EnlacedeInternet"/>
            <w:rFonts w:eastAsia="Times New Roman"/>
          </w:rPr>
          <w:t>trazado de variables continuas</w:t>
        </w:r>
      </w:hyperlink>
    </w:p>
    <w:p w14:paraId="241B0C36" w14:textId="1C405404" w:rsidR="004F2A5C" w:rsidRDefault="004F2A5C" w:rsidP="00144256">
      <w:pPr>
        <w:numPr>
          <w:ilvl w:val="0"/>
          <w:numId w:val="27"/>
        </w:numPr>
        <w:rPr>
          <w:rFonts w:eastAsia="Times New Roman"/>
          <w:color w:val="000000"/>
        </w:rPr>
      </w:pPr>
      <w:del w:id="1052" w:author="Ximena Tolosa" w:date="2021-10-24T19:45:00Z">
        <w:r w:rsidDel="00F25EAD">
          <w:rPr>
            <w:rFonts w:eastAsia="Times New Roman"/>
            <w:color w:val="000000"/>
          </w:rPr>
          <w:delText>P</w:delText>
        </w:r>
      </w:del>
      <w:ins w:id="1053" w:author="Ximena Tolosa" w:date="2021-10-24T19:45:00Z">
        <w:r w:rsidR="00F25EAD">
          <w:rPr>
            <w:rFonts w:eastAsia="Times New Roman"/>
            <w:color w:val="000000"/>
          </w:rPr>
          <w:t>p</w:t>
        </w:r>
      </w:ins>
      <w:r>
        <w:rPr>
          <w:rFonts w:eastAsia="Times New Roman"/>
          <w:color w:val="000000"/>
        </w:rPr>
        <w:t xml:space="preserve">áginas de R </w:t>
      </w:r>
      <w:proofErr w:type="spellStart"/>
      <w:r>
        <w:rPr>
          <w:rFonts w:eastAsia="Times New Roman"/>
          <w:color w:val="000000"/>
        </w:rPr>
        <w:t>for</w:t>
      </w:r>
      <w:proofErr w:type="spellEnd"/>
      <w:r>
        <w:rPr>
          <w:rFonts w:eastAsia="Times New Roman"/>
          <w:color w:val="000000"/>
        </w:rPr>
        <w:t xml:space="preserve"> Data </w:t>
      </w:r>
      <w:proofErr w:type="spellStart"/>
      <w:r>
        <w:rPr>
          <w:rFonts w:eastAsia="Times New Roman"/>
          <w:color w:val="000000"/>
        </w:rPr>
        <w:t>Science</w:t>
      </w:r>
      <w:proofErr w:type="spellEnd"/>
      <w:r>
        <w:rPr>
          <w:rFonts w:eastAsia="Times New Roman"/>
          <w:color w:val="000000"/>
        </w:rPr>
        <w:t xml:space="preserve"> sobre </w:t>
      </w:r>
      <w:hyperlink r:id="rId25">
        <w:r>
          <w:rPr>
            <w:rStyle w:val="EnlacedeInternet"/>
            <w:rFonts w:eastAsia="Times New Roman"/>
          </w:rPr>
          <w:t>visualización de datos</w:t>
        </w:r>
      </w:hyperlink>
    </w:p>
    <w:p w14:paraId="3CB0406B" w14:textId="77777777" w:rsidR="004F2A5C" w:rsidRDefault="008321D1" w:rsidP="00144256">
      <w:pPr>
        <w:numPr>
          <w:ilvl w:val="0"/>
          <w:numId w:val="27"/>
        </w:numPr>
        <w:spacing w:afterAutospacing="1"/>
        <w:rPr>
          <w:rFonts w:eastAsia="Times New Roman"/>
          <w:color w:val="000000"/>
        </w:rPr>
      </w:pPr>
      <w:hyperlink r:id="rId26">
        <w:r w:rsidR="004F2A5C">
          <w:rPr>
            <w:rStyle w:val="EnlacedeInternet"/>
            <w:rFonts w:eastAsia="Times New Roman"/>
          </w:rPr>
          <w:t>gráficos para la comunicación</w:t>
        </w:r>
      </w:hyperlink>
      <w:commentRangeEnd w:id="1049"/>
      <w:r>
        <w:rPr>
          <w:rStyle w:val="CommentReference"/>
        </w:rPr>
        <w:commentReference w:id="1049"/>
      </w:r>
    </w:p>
    <w:p w14:paraId="25B70500" w14:textId="77777777" w:rsidR="00BD54AA" w:rsidRDefault="00BD54AA"/>
    <w:sectPr w:rsidR="00BD54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40" w:author="Ximena Tolosa" w:date="2021-10-24T00:53:00Z" w:initials="XT">
    <w:p w14:paraId="2BEBB931" w14:textId="723E87F3" w:rsidR="00FE526C" w:rsidRDefault="00FE526C">
      <w:pPr>
        <w:pStyle w:val="CommentText"/>
      </w:pPr>
      <w:r>
        <w:rPr>
          <w:rStyle w:val="CommentReference"/>
        </w:rPr>
        <w:annotationRef/>
      </w:r>
      <w:r>
        <w:t>Asumo que estos con los valores de ‘</w:t>
      </w:r>
      <w:proofErr w:type="spellStart"/>
      <w:r>
        <w:t>cycle</w:t>
      </w:r>
      <w:proofErr w:type="spellEnd"/>
      <w:r>
        <w:t xml:space="preserve"> </w:t>
      </w:r>
      <w:proofErr w:type="spellStart"/>
      <w:r>
        <w:t>threshold</w:t>
      </w:r>
      <w:proofErr w:type="spellEnd"/>
      <w:r>
        <w:t>’ del test de PCR – tal vez podríamos aclararlo porque ‘valores de CT’ creo que no se entiende.</w:t>
      </w:r>
    </w:p>
  </w:comment>
  <w:comment w:id="45" w:author="Ximena Tolosa" w:date="2021-10-24T00:56:00Z" w:initials="XT">
    <w:p w14:paraId="3DBF5F53" w14:textId="154B67DF" w:rsidR="00050873" w:rsidRDefault="00050873">
      <w:pPr>
        <w:pStyle w:val="CommentText"/>
      </w:pPr>
      <w:r>
        <w:rPr>
          <w:rStyle w:val="CommentReference"/>
        </w:rPr>
        <w:annotationRef/>
      </w:r>
      <w:r>
        <w:t>El termino ‘prolijo’ creo que se ajusta mejor. ‘</w:t>
      </w:r>
      <w:proofErr w:type="spellStart"/>
      <w:r>
        <w:t>Tidy</w:t>
      </w:r>
      <w:proofErr w:type="spellEnd"/>
      <w:r>
        <w:t xml:space="preserve">’ significa </w:t>
      </w:r>
      <w:proofErr w:type="spellStart"/>
      <w:r>
        <w:t>mas</w:t>
      </w:r>
      <w:proofErr w:type="spellEnd"/>
      <w:r>
        <w:t xml:space="preserve"> que ‘</w:t>
      </w:r>
      <w:proofErr w:type="spellStart"/>
      <w:r>
        <w:t>ordernado</w:t>
      </w:r>
      <w:proofErr w:type="spellEnd"/>
      <w:r>
        <w:t xml:space="preserve">’. Claro que debemos usar el termino que elijamos para </w:t>
      </w:r>
      <w:proofErr w:type="spellStart"/>
      <w:r>
        <w:t>traducin</w:t>
      </w:r>
      <w:proofErr w:type="spellEnd"/>
      <w:r>
        <w:t xml:space="preserve"> ‘</w:t>
      </w:r>
      <w:proofErr w:type="spellStart"/>
      <w:r>
        <w:t>tidy</w:t>
      </w:r>
      <w:proofErr w:type="spellEnd"/>
      <w:r>
        <w:t>’ consistente en todo el libro.</w:t>
      </w:r>
    </w:p>
  </w:comment>
  <w:comment w:id="69" w:author="Ximena Tolosa" w:date="2021-10-24T01:30:00Z" w:initials="XT">
    <w:p w14:paraId="29D95D9B" w14:textId="2B216C25" w:rsidR="00A27F1F" w:rsidRDefault="00A27F1F">
      <w:pPr>
        <w:pStyle w:val="CommentText"/>
      </w:pPr>
      <w:r>
        <w:rPr>
          <w:rStyle w:val="CommentReference"/>
        </w:rPr>
        <w:annotationRef/>
      </w:r>
      <w:r>
        <w:t>Prefiero usar las expresiones de tablas ‘a lo largo’ y ‘a lo ancho’, aunque anchar y largas también puede funcionar.</w:t>
      </w:r>
    </w:p>
  </w:comment>
  <w:comment w:id="84" w:author="Ximena Tolosa" w:date="2021-10-24T01:38:00Z" w:initials="XT">
    <w:p w14:paraId="1E1AF7B8" w14:textId="219581AC" w:rsidR="00F538E0" w:rsidRDefault="00F538E0">
      <w:pPr>
        <w:pStyle w:val="CommentText"/>
      </w:pPr>
      <w:r>
        <w:rPr>
          <w:rStyle w:val="CommentReference"/>
        </w:rPr>
        <w:annotationRef/>
      </w:r>
      <w:r>
        <w:t xml:space="preserve">Noto que se tragaron esta palabra en la versión en </w:t>
      </w:r>
      <w:proofErr w:type="spellStart"/>
      <w:r>
        <w:t>ingles</w:t>
      </w:r>
      <w:proofErr w:type="spellEnd"/>
      <w:r>
        <w:t xml:space="preserve">. </w:t>
      </w:r>
    </w:p>
  </w:comment>
  <w:comment w:id="103" w:author="Ximena Tolosa" w:date="2021-10-24T01:50:00Z" w:initials="XT">
    <w:p w14:paraId="1532964A" w14:textId="55ABB692" w:rsidR="00043D70" w:rsidRDefault="00043D70">
      <w:pPr>
        <w:pStyle w:val="CommentText"/>
      </w:pPr>
      <w:r>
        <w:rPr>
          <w:rStyle w:val="CommentReference"/>
        </w:rPr>
        <w:annotationRef/>
      </w:r>
      <w:r>
        <w:t>Creo que en general las frases se entienden mejor si usamos ‘predeterminado’ como traducción de ‘default’ – ‘por defecto’ creo que confunde.</w:t>
      </w:r>
    </w:p>
  </w:comment>
  <w:comment w:id="118" w:author="Ximena Tolosa" w:date="2021-10-24T13:18:00Z" w:initials="XT">
    <w:p w14:paraId="1755C0AD" w14:textId="5C303408" w:rsidR="00CB4DB1" w:rsidRDefault="00CB4DB1">
      <w:pPr>
        <w:pStyle w:val="CommentText"/>
      </w:pPr>
      <w:r>
        <w:rPr>
          <w:rStyle w:val="CommentReference"/>
        </w:rPr>
        <w:annotationRef/>
      </w:r>
      <w:r>
        <w:t xml:space="preserve">Me tome la libertad de cambiar algunas frases (mas que nada agregar palabras) ya que he usado </w:t>
      </w:r>
      <w:proofErr w:type="spellStart"/>
      <w:r>
        <w:t>ggplot</w:t>
      </w:r>
      <w:proofErr w:type="spellEnd"/>
      <w:r>
        <w:t xml:space="preserve"> por un tiempo y creo que algunas frases generadas por el </w:t>
      </w:r>
      <w:proofErr w:type="spellStart"/>
      <w:r>
        <w:t>DeepL</w:t>
      </w:r>
      <w:proofErr w:type="spellEnd"/>
      <w:r>
        <w:t xml:space="preserve"> con instrucciones no </w:t>
      </w:r>
      <w:r w:rsidR="00D2773E">
        <w:t>serían</w:t>
      </w:r>
      <w:r>
        <w:t xml:space="preserve"> </w:t>
      </w:r>
      <w:proofErr w:type="spellStart"/>
      <w:r>
        <w:t>facil</w:t>
      </w:r>
      <w:proofErr w:type="spellEnd"/>
      <w:r>
        <w:t xml:space="preserve"> de seguir para un principiante.</w:t>
      </w:r>
    </w:p>
  </w:comment>
  <w:comment w:id="135" w:author="Ximena Tolosa" w:date="2021-10-24T12:43:00Z" w:initials="XT">
    <w:p w14:paraId="21FA601D" w14:textId="49F75ADC" w:rsidR="001F7D2A" w:rsidRDefault="001F7D2A">
      <w:pPr>
        <w:pStyle w:val="CommentText"/>
      </w:pPr>
      <w:r>
        <w:rPr>
          <w:rStyle w:val="CommentReference"/>
        </w:rPr>
        <w:annotationRef/>
      </w:r>
      <w:r>
        <w:t xml:space="preserve">Asumo que este </w:t>
      </w:r>
      <w:proofErr w:type="spellStart"/>
      <w:r>
        <w:t>termino</w:t>
      </w:r>
      <w:proofErr w:type="spellEnd"/>
      <w:r>
        <w:t xml:space="preserve"> debería estar en Times New </w:t>
      </w:r>
      <w:proofErr w:type="spellStart"/>
      <w:r>
        <w:t>Ram</w:t>
      </w:r>
      <w:proofErr w:type="spellEnd"/>
      <w:r>
        <w:t xml:space="preserve"> 25.5 </w:t>
      </w:r>
      <w:proofErr w:type="spellStart"/>
      <w:r>
        <w:t>bold</w:t>
      </w:r>
      <w:proofErr w:type="spellEnd"/>
      <w:r>
        <w:t xml:space="preserve"> para recordarte como hay que pegar esto en el RMD, ya que esta palabra forma parte del código que aparece en el recuadro asociado.</w:t>
      </w:r>
    </w:p>
  </w:comment>
  <w:comment w:id="165" w:author="Ximena Tolosa" w:date="2021-10-24T13:45:00Z" w:initials="XT">
    <w:p w14:paraId="17464100" w14:textId="351965DF" w:rsidR="007D16F0" w:rsidRDefault="007D16F0">
      <w:pPr>
        <w:pStyle w:val="CommentText"/>
      </w:pPr>
      <w:r>
        <w:rPr>
          <w:rStyle w:val="CommentReference"/>
        </w:rPr>
        <w:annotationRef/>
      </w:r>
      <w:r>
        <w:t xml:space="preserve">El </w:t>
      </w:r>
      <w:proofErr w:type="spellStart"/>
      <w:r>
        <w:t>subtitulo</w:t>
      </w:r>
      <w:proofErr w:type="spellEnd"/>
      <w:r>
        <w:t xml:space="preserve"> también podría ser: ‘Elementos estéticos del grafico’ para mayor claridad. En general intento encontrar el equilibrio entre usar pocas palabras y lograr claridad </w:t>
      </w:r>
    </w:p>
  </w:comment>
  <w:comment w:id="189" w:author="Ximena Tolosa" w:date="2021-10-24T15:04:00Z" w:initials="XT">
    <w:p w14:paraId="04455B31" w14:textId="7739B7C1" w:rsidR="00584AB4" w:rsidRDefault="00584AB4">
      <w:pPr>
        <w:pStyle w:val="CommentText"/>
      </w:pPr>
      <w:r>
        <w:rPr>
          <w:rStyle w:val="CommentReference"/>
        </w:rPr>
        <w:annotationRef/>
      </w:r>
      <w:r w:rsidRPr="00584AB4">
        <w:rPr>
          <w:highlight w:val="yellow"/>
        </w:rPr>
        <w:t>CHECK</w:t>
      </w:r>
      <w:r>
        <w:t xml:space="preserve"> – creo que se refiere al borde del punto, ya que el relleno puede ser de otro color utilizando otro comando como agregado.</w:t>
      </w:r>
    </w:p>
  </w:comment>
  <w:comment w:id="250" w:author="Ximena Tolosa" w:date="2021-10-24T15:07:00Z" w:initials="XT">
    <w:p w14:paraId="2A470D4C" w14:textId="73E2BF69" w:rsidR="00D039EA" w:rsidRDefault="00D039EA">
      <w:pPr>
        <w:pStyle w:val="CommentText"/>
      </w:pPr>
      <w:r>
        <w:rPr>
          <w:rStyle w:val="CommentReference"/>
        </w:rPr>
        <w:annotationRef/>
      </w:r>
      <w:r>
        <w:t>Esto confunde, mejor quitarlo</w:t>
      </w:r>
    </w:p>
  </w:comment>
  <w:comment w:id="255" w:author="Ximena Tolosa" w:date="2021-10-24T15:18:00Z" w:initials="XT">
    <w:p w14:paraId="71803865" w14:textId="70B7B4B2" w:rsidR="00E97D51" w:rsidRDefault="00E97D51">
      <w:pPr>
        <w:pStyle w:val="CommentText"/>
      </w:pPr>
      <w:r>
        <w:rPr>
          <w:rStyle w:val="CommentReference"/>
        </w:rPr>
        <w:annotationRef/>
      </w:r>
      <w:r>
        <w:t xml:space="preserve">Este subtitulo no se entiende bien, pero una traducción </w:t>
      </w:r>
      <w:proofErr w:type="spellStart"/>
      <w:r>
        <w:t>mas</w:t>
      </w:r>
      <w:proofErr w:type="spellEnd"/>
      <w:r>
        <w:t xml:space="preserve"> clara tomaría </w:t>
      </w:r>
      <w:proofErr w:type="spellStart"/>
      <w:r>
        <w:t>mas</w:t>
      </w:r>
      <w:proofErr w:type="spellEnd"/>
      <w:r>
        <w:t xml:space="preserve"> palabras. Se puede dejar así siempre y cuando el párrafo que le sigue se entienda. Creo que he logrado eso.</w:t>
      </w:r>
    </w:p>
  </w:comment>
  <w:comment w:id="285" w:author="Ximena Tolosa" w:date="2021-10-24T15:33:00Z" w:initials="XT">
    <w:p w14:paraId="3BCE8719" w14:textId="75EDE1C9" w:rsidR="005D1C94" w:rsidRDefault="005D1C94">
      <w:pPr>
        <w:pStyle w:val="CommentText"/>
      </w:pPr>
      <w:r>
        <w:rPr>
          <w:rStyle w:val="CommentReference"/>
        </w:rPr>
        <w:annotationRef/>
      </w:r>
      <w:r>
        <w:t xml:space="preserve">Esto significa variable, el </w:t>
      </w:r>
      <w:proofErr w:type="spellStart"/>
      <w:r>
        <w:t>termino</w:t>
      </w:r>
      <w:proofErr w:type="spellEnd"/>
      <w:r>
        <w:t xml:space="preserve"> ‘variable’ es entendido por las personas que han estudiado estadística</w:t>
      </w:r>
      <w:r w:rsidR="00D2773E">
        <w:t xml:space="preserve"> pero lo agrego para que quede claro a que nos referimos.</w:t>
      </w:r>
    </w:p>
  </w:comment>
  <w:comment w:id="582" w:author="Ximena Tolosa" w:date="2021-10-24T22:41:00Z" w:initials="XT">
    <w:p w14:paraId="3B95E43D" w14:textId="49012C65" w:rsidR="00B21D35" w:rsidRDefault="00B21D35">
      <w:pPr>
        <w:pStyle w:val="CommentText"/>
      </w:pPr>
      <w:r>
        <w:rPr>
          <w:rStyle w:val="CommentReference"/>
        </w:rPr>
        <w:annotationRef/>
      </w:r>
      <w:r>
        <w:t>Este capitulo usa grafico (no grafica) – tal vez sea importante mantener constancia con eso?</w:t>
      </w:r>
    </w:p>
  </w:comment>
  <w:comment w:id="589" w:author="Ximena Tolosa" w:date="2021-10-24T22:44:00Z" w:initials="XT">
    <w:p w14:paraId="5999AFFF" w14:textId="058EC629" w:rsidR="00336A7F" w:rsidRDefault="00336A7F">
      <w:pPr>
        <w:pStyle w:val="CommentText"/>
      </w:pPr>
      <w:r>
        <w:rPr>
          <w:rStyle w:val="CommentReference"/>
        </w:rPr>
        <w:annotationRef/>
      </w:r>
      <w:r>
        <w:t>Parece que en la versión ingles olvidaron agregar ‘y el nombre del archivo’</w:t>
      </w:r>
    </w:p>
  </w:comment>
  <w:comment w:id="626" w:author="Ximena Tolosa" w:date="2021-10-24T23:09:00Z" w:initials="XT">
    <w:p w14:paraId="6D79B92F" w14:textId="5E23EC52" w:rsidR="00210366" w:rsidRDefault="00210366">
      <w:pPr>
        <w:pStyle w:val="CommentText"/>
      </w:pPr>
      <w:r>
        <w:rPr>
          <w:rStyle w:val="CommentReference"/>
        </w:rPr>
        <w:annotationRef/>
      </w:r>
      <w:r>
        <w:t>Deberíamos mantener consistencia en la traducción de ‘</w:t>
      </w:r>
      <w:proofErr w:type="spellStart"/>
      <w:r>
        <w:t>caption</w:t>
      </w:r>
      <w:proofErr w:type="spellEnd"/>
      <w:r>
        <w:t>’. Pie de grafico es lo que mejor se ajusta.</w:t>
      </w:r>
    </w:p>
  </w:comment>
  <w:comment w:id="874" w:author="Ximena Tolosa" w:date="2021-10-25T23:08:00Z" w:initials="XT">
    <w:p w14:paraId="4BB0D3CC" w14:textId="5986F194" w:rsidR="00F45BC9" w:rsidRDefault="00F45BC9">
      <w:pPr>
        <w:pStyle w:val="CommentText"/>
      </w:pPr>
      <w:r>
        <w:rPr>
          <w:rStyle w:val="CommentReference"/>
        </w:rPr>
        <w:annotationRef/>
      </w:r>
      <w:r>
        <w:t>Esta frase se entiende mejor sin estas palabras.</w:t>
      </w:r>
    </w:p>
  </w:comment>
  <w:comment w:id="932" w:author="Ximena Tolosa" w:date="2021-10-26T00:27:00Z" w:initials="XT">
    <w:p w14:paraId="78948A67" w14:textId="7441CA08" w:rsidR="00BE05F8" w:rsidRDefault="00BE05F8">
      <w:pPr>
        <w:pStyle w:val="CommentText"/>
      </w:pPr>
      <w:r>
        <w:rPr>
          <w:rStyle w:val="CommentReference"/>
        </w:rPr>
        <w:annotationRef/>
      </w:r>
      <w:r>
        <w:t>Esta es la primera vez que aparece el eje en mayúscula. Tal vez todas las iteraciones de x e y deberán aparecer en mayúscula, no?</w:t>
      </w:r>
    </w:p>
  </w:comment>
  <w:comment w:id="955" w:author="Ximena Tolosa" w:date="2021-10-26T00:35:00Z" w:initials="XT">
    <w:p w14:paraId="21F3F109" w14:textId="6AF5A47B" w:rsidR="005B5C7E" w:rsidRDefault="005B5C7E">
      <w:pPr>
        <w:pStyle w:val="CommentText"/>
      </w:pPr>
      <w:r>
        <w:rPr>
          <w:rStyle w:val="CommentReference"/>
        </w:rPr>
        <w:annotationRef/>
      </w:r>
      <w:r>
        <w:t>No hace falta aclarar esto, se entiende mejor esta frase quitando ‘los niveles de’. Ya que eso se refiere al orden de los factores</w:t>
      </w:r>
    </w:p>
  </w:comment>
  <w:comment w:id="1049" w:author="Ximena Tolosa" w:date="2021-10-26T01:20:00Z" w:initials="XT">
    <w:p w14:paraId="78EF58B9" w14:textId="77777777" w:rsidR="008321D1" w:rsidRDefault="008321D1">
      <w:pPr>
        <w:pStyle w:val="CommentText"/>
      </w:pPr>
      <w:r>
        <w:rPr>
          <w:rStyle w:val="CommentReference"/>
        </w:rPr>
        <w:annotationRef/>
      </w:r>
      <w:r>
        <w:t xml:space="preserve">Todas estas </w:t>
      </w:r>
      <w:proofErr w:type="spellStart"/>
      <w:r>
        <w:t>paginas</w:t>
      </w:r>
      <w:proofErr w:type="spellEnd"/>
      <w:r>
        <w:t xml:space="preserve"> están en </w:t>
      </w:r>
      <w:proofErr w:type="spellStart"/>
      <w:r>
        <w:t>ingles</w:t>
      </w:r>
      <w:proofErr w:type="spellEnd"/>
      <w:r>
        <w:t>. Te parece que deberíamos aclarar eso?</w:t>
      </w:r>
    </w:p>
    <w:p w14:paraId="55F6C73C" w14:textId="77777777" w:rsidR="008321D1" w:rsidRDefault="008321D1">
      <w:pPr>
        <w:pStyle w:val="CommentText"/>
      </w:pPr>
    </w:p>
    <w:p w14:paraId="71DBFDAB" w14:textId="77777777" w:rsidR="008321D1" w:rsidRDefault="008321D1">
      <w:pPr>
        <w:pStyle w:val="CommentText"/>
      </w:pPr>
      <w:r>
        <w:t xml:space="preserve">Por ejemplo, podemos reemplazar ‘Ver’ por </w:t>
      </w:r>
    </w:p>
    <w:p w14:paraId="10E0F6DA" w14:textId="2DA13E0B" w:rsidR="008321D1" w:rsidRDefault="008321D1">
      <w:pPr>
        <w:pStyle w:val="CommentText"/>
      </w:pPr>
      <w:r>
        <w:t>‘Consulta las siguientes páginas con material en inglés.’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BEBB931" w15:done="0"/>
  <w15:commentEx w15:paraId="3DBF5F53" w15:done="0"/>
  <w15:commentEx w15:paraId="29D95D9B" w15:done="0"/>
  <w15:commentEx w15:paraId="1E1AF7B8" w15:done="0"/>
  <w15:commentEx w15:paraId="1532964A" w15:done="0"/>
  <w15:commentEx w15:paraId="1755C0AD" w15:done="0"/>
  <w15:commentEx w15:paraId="21FA601D" w15:done="0"/>
  <w15:commentEx w15:paraId="17464100" w15:done="0"/>
  <w15:commentEx w15:paraId="04455B31" w15:done="0"/>
  <w15:commentEx w15:paraId="2A470D4C" w15:done="0"/>
  <w15:commentEx w15:paraId="71803865" w15:done="0"/>
  <w15:commentEx w15:paraId="3BCE8719" w15:done="0"/>
  <w15:commentEx w15:paraId="3B95E43D" w15:done="0"/>
  <w15:commentEx w15:paraId="5999AFFF" w15:done="0"/>
  <w15:commentEx w15:paraId="6D79B92F" w15:done="0"/>
  <w15:commentEx w15:paraId="4BB0D3CC" w15:done="0"/>
  <w15:commentEx w15:paraId="78948A67" w15:done="0"/>
  <w15:commentEx w15:paraId="21F3F109" w15:done="0"/>
  <w15:commentEx w15:paraId="10E0F6D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1F2D1D" w16cex:dateUtc="2021-10-23T14:53:00Z"/>
  <w16cex:commentExtensible w16cex:durableId="251F2DD6" w16cex:dateUtc="2021-10-23T14:56:00Z"/>
  <w16cex:commentExtensible w16cex:durableId="251F35AB" w16cex:dateUtc="2021-10-23T15:30:00Z"/>
  <w16cex:commentExtensible w16cex:durableId="251F3796" w16cex:dateUtc="2021-10-23T15:38:00Z"/>
  <w16cex:commentExtensible w16cex:durableId="251F3A6F" w16cex:dateUtc="2021-10-23T15:50:00Z"/>
  <w16cex:commentExtensible w16cex:durableId="251FDBBD" w16cex:dateUtc="2021-10-24T03:18:00Z"/>
  <w16cex:commentExtensible w16cex:durableId="251FD35A" w16cex:dateUtc="2021-10-24T02:43:00Z"/>
  <w16cex:commentExtensible w16cex:durableId="251FE1F8" w16cex:dateUtc="2021-10-24T03:45:00Z"/>
  <w16cex:commentExtensible w16cex:durableId="251FF462" w16cex:dateUtc="2021-10-24T05:04:00Z"/>
  <w16cex:commentExtensible w16cex:durableId="251FF524" w16cex:dateUtc="2021-10-24T05:07:00Z"/>
  <w16cex:commentExtensible w16cex:durableId="251FF7DA" w16cex:dateUtc="2021-10-24T05:18:00Z"/>
  <w16cex:commentExtensible w16cex:durableId="251FFB4F" w16cex:dateUtc="2021-10-24T05:33:00Z"/>
  <w16cex:commentExtensible w16cex:durableId="25205F8D" w16cex:dateUtc="2021-10-24T12:41:00Z"/>
  <w16cex:commentExtensible w16cex:durableId="25206056" w16cex:dateUtc="2021-10-24T12:44:00Z"/>
  <w16cex:commentExtensible w16cex:durableId="2520661F" w16cex:dateUtc="2021-10-24T13:09:00Z"/>
  <w16cex:commentExtensible w16cex:durableId="2521B774" w16cex:dateUtc="2021-10-25T13:08:00Z"/>
  <w16cex:commentExtensible w16cex:durableId="2521C9E9" w16cex:dateUtc="2021-10-25T14:27:00Z"/>
  <w16cex:commentExtensible w16cex:durableId="2521CBE5" w16cex:dateUtc="2021-10-25T14:35:00Z"/>
  <w16cex:commentExtensible w16cex:durableId="2521D664" w16cex:dateUtc="2021-10-25T15:2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BEBB931" w16cid:durableId="251F2D1D"/>
  <w16cid:commentId w16cid:paraId="3DBF5F53" w16cid:durableId="251F2DD6"/>
  <w16cid:commentId w16cid:paraId="29D95D9B" w16cid:durableId="251F35AB"/>
  <w16cid:commentId w16cid:paraId="1E1AF7B8" w16cid:durableId="251F3796"/>
  <w16cid:commentId w16cid:paraId="1532964A" w16cid:durableId="251F3A6F"/>
  <w16cid:commentId w16cid:paraId="1755C0AD" w16cid:durableId="251FDBBD"/>
  <w16cid:commentId w16cid:paraId="21FA601D" w16cid:durableId="251FD35A"/>
  <w16cid:commentId w16cid:paraId="17464100" w16cid:durableId="251FE1F8"/>
  <w16cid:commentId w16cid:paraId="04455B31" w16cid:durableId="251FF462"/>
  <w16cid:commentId w16cid:paraId="2A470D4C" w16cid:durableId="251FF524"/>
  <w16cid:commentId w16cid:paraId="71803865" w16cid:durableId="251FF7DA"/>
  <w16cid:commentId w16cid:paraId="3BCE8719" w16cid:durableId="251FFB4F"/>
  <w16cid:commentId w16cid:paraId="3B95E43D" w16cid:durableId="25205F8D"/>
  <w16cid:commentId w16cid:paraId="5999AFFF" w16cid:durableId="25206056"/>
  <w16cid:commentId w16cid:paraId="6D79B92F" w16cid:durableId="2520661F"/>
  <w16cid:commentId w16cid:paraId="4BB0D3CC" w16cid:durableId="2521B774"/>
  <w16cid:commentId w16cid:paraId="78948A67" w16cid:durableId="2521C9E9"/>
  <w16cid:commentId w16cid:paraId="21F3F109" w16cid:durableId="2521CBE5"/>
  <w16cid:commentId w16cid:paraId="10E0F6DA" w16cid:durableId="2521D66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E214A"/>
    <w:multiLevelType w:val="multilevel"/>
    <w:tmpl w:val="AF909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7B60D44"/>
    <w:multiLevelType w:val="multilevel"/>
    <w:tmpl w:val="26002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40F4549"/>
    <w:multiLevelType w:val="multilevel"/>
    <w:tmpl w:val="6F2AF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8162DAB"/>
    <w:multiLevelType w:val="multilevel"/>
    <w:tmpl w:val="87AA0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5A6F91"/>
    <w:multiLevelType w:val="multilevel"/>
    <w:tmpl w:val="C7300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6CE786D"/>
    <w:multiLevelType w:val="multilevel"/>
    <w:tmpl w:val="8C5E9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DEF6077"/>
    <w:multiLevelType w:val="multilevel"/>
    <w:tmpl w:val="ED2C530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355B57"/>
    <w:multiLevelType w:val="multilevel"/>
    <w:tmpl w:val="CD688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7516AC2"/>
    <w:multiLevelType w:val="multilevel"/>
    <w:tmpl w:val="ABDED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38234DEA"/>
    <w:multiLevelType w:val="multilevel"/>
    <w:tmpl w:val="BD70F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6268D4"/>
    <w:multiLevelType w:val="multilevel"/>
    <w:tmpl w:val="B210B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E6D15D1"/>
    <w:multiLevelType w:val="multilevel"/>
    <w:tmpl w:val="4FF26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45953A90"/>
    <w:multiLevelType w:val="multilevel"/>
    <w:tmpl w:val="C0A64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47750E04"/>
    <w:multiLevelType w:val="multilevel"/>
    <w:tmpl w:val="DF52D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4BFC4049"/>
    <w:multiLevelType w:val="multilevel"/>
    <w:tmpl w:val="E1586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4C1A4EB5"/>
    <w:multiLevelType w:val="multilevel"/>
    <w:tmpl w:val="89367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D47568E"/>
    <w:multiLevelType w:val="multilevel"/>
    <w:tmpl w:val="8BFE3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4D6A12CE"/>
    <w:multiLevelType w:val="multilevel"/>
    <w:tmpl w:val="5792E3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0576198"/>
    <w:multiLevelType w:val="multilevel"/>
    <w:tmpl w:val="8398D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5C7E2933"/>
    <w:multiLevelType w:val="multilevel"/>
    <w:tmpl w:val="A69C5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620A64D5"/>
    <w:multiLevelType w:val="multilevel"/>
    <w:tmpl w:val="2070F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29367FD"/>
    <w:multiLevelType w:val="multilevel"/>
    <w:tmpl w:val="57A60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739E4700"/>
    <w:multiLevelType w:val="multilevel"/>
    <w:tmpl w:val="35A67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77827BBE"/>
    <w:multiLevelType w:val="multilevel"/>
    <w:tmpl w:val="DC44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78D37D3B"/>
    <w:multiLevelType w:val="multilevel"/>
    <w:tmpl w:val="02F00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794C3740"/>
    <w:multiLevelType w:val="multilevel"/>
    <w:tmpl w:val="C576D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7B0002A6"/>
    <w:multiLevelType w:val="multilevel"/>
    <w:tmpl w:val="95B02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0"/>
  </w:num>
  <w:num w:numId="3">
    <w:abstractNumId w:val="8"/>
  </w:num>
  <w:num w:numId="4">
    <w:abstractNumId w:val="4"/>
  </w:num>
  <w:num w:numId="5">
    <w:abstractNumId w:val="26"/>
  </w:num>
  <w:num w:numId="6">
    <w:abstractNumId w:val="5"/>
  </w:num>
  <w:num w:numId="7">
    <w:abstractNumId w:val="13"/>
  </w:num>
  <w:num w:numId="8">
    <w:abstractNumId w:val="23"/>
  </w:num>
  <w:num w:numId="9">
    <w:abstractNumId w:val="9"/>
  </w:num>
  <w:num w:numId="10">
    <w:abstractNumId w:val="15"/>
  </w:num>
  <w:num w:numId="11">
    <w:abstractNumId w:val="17"/>
  </w:num>
  <w:num w:numId="12">
    <w:abstractNumId w:val="12"/>
  </w:num>
  <w:num w:numId="13">
    <w:abstractNumId w:val="2"/>
  </w:num>
  <w:num w:numId="14">
    <w:abstractNumId w:val="7"/>
  </w:num>
  <w:num w:numId="15">
    <w:abstractNumId w:val="21"/>
  </w:num>
  <w:num w:numId="16">
    <w:abstractNumId w:val="25"/>
  </w:num>
  <w:num w:numId="17">
    <w:abstractNumId w:val="3"/>
  </w:num>
  <w:num w:numId="18">
    <w:abstractNumId w:val="24"/>
  </w:num>
  <w:num w:numId="19">
    <w:abstractNumId w:val="6"/>
  </w:num>
  <w:num w:numId="20">
    <w:abstractNumId w:val="22"/>
  </w:num>
  <w:num w:numId="21">
    <w:abstractNumId w:val="1"/>
  </w:num>
  <w:num w:numId="22">
    <w:abstractNumId w:val="16"/>
  </w:num>
  <w:num w:numId="23">
    <w:abstractNumId w:val="10"/>
  </w:num>
  <w:num w:numId="24">
    <w:abstractNumId w:val="19"/>
  </w:num>
  <w:num w:numId="25">
    <w:abstractNumId w:val="14"/>
  </w:num>
  <w:num w:numId="26">
    <w:abstractNumId w:val="11"/>
  </w:num>
  <w:num w:numId="27">
    <w:abstractNumId w:val="18"/>
  </w:num>
  <w:numIdMacAtCleanup w:val="27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Ximena Tolosa">
    <w15:presenceInfo w15:providerId="None" w15:userId="Ximena Tolos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A5C"/>
    <w:rsid w:val="00022AEF"/>
    <w:rsid w:val="000429AB"/>
    <w:rsid w:val="00043D70"/>
    <w:rsid w:val="00050873"/>
    <w:rsid w:val="000547C4"/>
    <w:rsid w:val="000D47D0"/>
    <w:rsid w:val="000E593A"/>
    <w:rsid w:val="0012363F"/>
    <w:rsid w:val="00144256"/>
    <w:rsid w:val="001455B0"/>
    <w:rsid w:val="00147BC1"/>
    <w:rsid w:val="0016217A"/>
    <w:rsid w:val="00166566"/>
    <w:rsid w:val="001822BA"/>
    <w:rsid w:val="001D22AA"/>
    <w:rsid w:val="001F7D2A"/>
    <w:rsid w:val="00210366"/>
    <w:rsid w:val="00210BEC"/>
    <w:rsid w:val="002347E6"/>
    <w:rsid w:val="0026761D"/>
    <w:rsid w:val="00280BD4"/>
    <w:rsid w:val="002B51DC"/>
    <w:rsid w:val="00336A7F"/>
    <w:rsid w:val="00360A56"/>
    <w:rsid w:val="003B63C2"/>
    <w:rsid w:val="0041360D"/>
    <w:rsid w:val="00491906"/>
    <w:rsid w:val="004B0637"/>
    <w:rsid w:val="004B2580"/>
    <w:rsid w:val="004E1A32"/>
    <w:rsid w:val="004F2A5C"/>
    <w:rsid w:val="00564954"/>
    <w:rsid w:val="00584AB4"/>
    <w:rsid w:val="005941D5"/>
    <w:rsid w:val="005B5C7E"/>
    <w:rsid w:val="005D1C94"/>
    <w:rsid w:val="005F4F18"/>
    <w:rsid w:val="006052C6"/>
    <w:rsid w:val="0061468B"/>
    <w:rsid w:val="00621E3B"/>
    <w:rsid w:val="00644404"/>
    <w:rsid w:val="00654096"/>
    <w:rsid w:val="00661695"/>
    <w:rsid w:val="006902BC"/>
    <w:rsid w:val="00692C24"/>
    <w:rsid w:val="00693A2F"/>
    <w:rsid w:val="006D12F4"/>
    <w:rsid w:val="006D4939"/>
    <w:rsid w:val="00750F2F"/>
    <w:rsid w:val="007515AC"/>
    <w:rsid w:val="0078266E"/>
    <w:rsid w:val="00795246"/>
    <w:rsid w:val="007A29DD"/>
    <w:rsid w:val="007B1589"/>
    <w:rsid w:val="007D16F0"/>
    <w:rsid w:val="007F6705"/>
    <w:rsid w:val="00812C66"/>
    <w:rsid w:val="008321D1"/>
    <w:rsid w:val="0083665E"/>
    <w:rsid w:val="00887344"/>
    <w:rsid w:val="008A63B9"/>
    <w:rsid w:val="008C1F20"/>
    <w:rsid w:val="008F42FD"/>
    <w:rsid w:val="0097317A"/>
    <w:rsid w:val="00981959"/>
    <w:rsid w:val="00A002FD"/>
    <w:rsid w:val="00A22481"/>
    <w:rsid w:val="00A27F1F"/>
    <w:rsid w:val="00A35855"/>
    <w:rsid w:val="00A53889"/>
    <w:rsid w:val="00A54BD0"/>
    <w:rsid w:val="00A72B14"/>
    <w:rsid w:val="00A94C88"/>
    <w:rsid w:val="00B0034A"/>
    <w:rsid w:val="00B21D35"/>
    <w:rsid w:val="00B91A09"/>
    <w:rsid w:val="00BD54AA"/>
    <w:rsid w:val="00BE05F8"/>
    <w:rsid w:val="00BE32DA"/>
    <w:rsid w:val="00C31B27"/>
    <w:rsid w:val="00C56F79"/>
    <w:rsid w:val="00C76258"/>
    <w:rsid w:val="00C933E3"/>
    <w:rsid w:val="00CB4DB1"/>
    <w:rsid w:val="00D0085E"/>
    <w:rsid w:val="00D039EA"/>
    <w:rsid w:val="00D2773E"/>
    <w:rsid w:val="00D444F3"/>
    <w:rsid w:val="00D519C0"/>
    <w:rsid w:val="00D5259E"/>
    <w:rsid w:val="00DA3E73"/>
    <w:rsid w:val="00DA52F2"/>
    <w:rsid w:val="00DD04AB"/>
    <w:rsid w:val="00DF31EF"/>
    <w:rsid w:val="00E15DD6"/>
    <w:rsid w:val="00E25F25"/>
    <w:rsid w:val="00E33404"/>
    <w:rsid w:val="00E34CEB"/>
    <w:rsid w:val="00E97D51"/>
    <w:rsid w:val="00EE1B9C"/>
    <w:rsid w:val="00F25EAD"/>
    <w:rsid w:val="00F329AF"/>
    <w:rsid w:val="00F41966"/>
    <w:rsid w:val="00F41F25"/>
    <w:rsid w:val="00F45BC9"/>
    <w:rsid w:val="00F538E0"/>
    <w:rsid w:val="00F553DD"/>
    <w:rsid w:val="00F815CF"/>
    <w:rsid w:val="00F95DC8"/>
    <w:rsid w:val="00FA71FC"/>
    <w:rsid w:val="00FC5C2D"/>
    <w:rsid w:val="00FE5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0D305"/>
  <w15:chartTrackingRefBased/>
  <w15:docId w15:val="{13F06D62-206F-4D87-BEB0-FCB580CC2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0" w:unhideWhenUsed="1" w:qFormat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2A5C"/>
    <w:pPr>
      <w:suppressAutoHyphens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val="es-ES"/>
    </w:rPr>
  </w:style>
  <w:style w:type="paragraph" w:styleId="Heading1">
    <w:name w:val="heading 1"/>
    <w:basedOn w:val="Normal"/>
    <w:link w:val="Heading1Char"/>
    <w:uiPriority w:val="9"/>
    <w:qFormat/>
    <w:rsid w:val="004F2A5C"/>
    <w:pPr>
      <w:spacing w:beforeAutospacing="1" w:afterAutospacing="1"/>
      <w:outlineLvl w:val="0"/>
    </w:pPr>
    <w:rPr>
      <w:b/>
      <w:bCs/>
      <w:kern w:val="2"/>
      <w:sz w:val="51"/>
      <w:szCs w:val="51"/>
    </w:rPr>
  </w:style>
  <w:style w:type="paragraph" w:styleId="Heading2">
    <w:name w:val="heading 2"/>
    <w:basedOn w:val="Normal"/>
    <w:link w:val="Heading2Char"/>
    <w:uiPriority w:val="9"/>
    <w:qFormat/>
    <w:rsid w:val="004F2A5C"/>
    <w:pPr>
      <w:spacing w:beforeAutospacing="1" w:afterAutospacing="1"/>
      <w:outlineLvl w:val="1"/>
    </w:pPr>
    <w:rPr>
      <w:b/>
      <w:bCs/>
      <w:sz w:val="45"/>
      <w:szCs w:val="45"/>
    </w:rPr>
  </w:style>
  <w:style w:type="paragraph" w:styleId="Heading3">
    <w:name w:val="heading 3"/>
    <w:basedOn w:val="Normal"/>
    <w:link w:val="Heading3Char"/>
    <w:uiPriority w:val="9"/>
    <w:qFormat/>
    <w:rsid w:val="004F2A5C"/>
    <w:pPr>
      <w:spacing w:beforeAutospacing="1" w:afterAutospacing="1"/>
      <w:outlineLvl w:val="2"/>
    </w:pPr>
    <w:rPr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4F2A5C"/>
    <w:pPr>
      <w:spacing w:beforeAutospacing="1" w:afterAutospacing="1"/>
      <w:outlineLvl w:val="3"/>
    </w:pPr>
    <w:rPr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4F2A5C"/>
    <w:pPr>
      <w:spacing w:beforeAutospacing="1" w:afterAutospacing="1"/>
      <w:outlineLvl w:val="4"/>
    </w:pPr>
    <w:rPr>
      <w:b/>
      <w:bCs/>
    </w:rPr>
  </w:style>
  <w:style w:type="paragraph" w:styleId="Heading6">
    <w:name w:val="heading 6"/>
    <w:basedOn w:val="Normal"/>
    <w:link w:val="Heading6Char"/>
    <w:uiPriority w:val="9"/>
    <w:qFormat/>
    <w:rsid w:val="004F2A5C"/>
    <w:pPr>
      <w:spacing w:beforeAutospacing="1" w:afterAutospacing="1"/>
      <w:outlineLvl w:val="5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4F2A5C"/>
    <w:rPr>
      <w:rFonts w:ascii="Times New Roman" w:eastAsiaTheme="minorEastAsia" w:hAnsi="Times New Roman" w:cs="Times New Roman"/>
      <w:b/>
      <w:bCs/>
      <w:kern w:val="2"/>
      <w:sz w:val="51"/>
      <w:szCs w:val="51"/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4F2A5C"/>
    <w:rPr>
      <w:rFonts w:ascii="Times New Roman" w:eastAsiaTheme="minorEastAsia" w:hAnsi="Times New Roman" w:cs="Times New Roman"/>
      <w:b/>
      <w:bCs/>
      <w:sz w:val="45"/>
      <w:szCs w:val="45"/>
      <w:lang w:val="es-E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4F2A5C"/>
    <w:rPr>
      <w:rFonts w:ascii="Times New Roman" w:eastAsiaTheme="minorEastAsia" w:hAnsi="Times New Roman" w:cs="Times New Roman"/>
      <w:b/>
      <w:bCs/>
      <w:sz w:val="36"/>
      <w:szCs w:val="36"/>
      <w:lang w:val="es-ES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4F2A5C"/>
    <w:rPr>
      <w:rFonts w:ascii="Times New Roman" w:eastAsiaTheme="minorEastAsia" w:hAnsi="Times New Roman" w:cs="Times New Roman"/>
      <w:b/>
      <w:bCs/>
      <w:sz w:val="27"/>
      <w:szCs w:val="27"/>
      <w:lang w:val="es-ES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4F2A5C"/>
    <w:rPr>
      <w:rFonts w:ascii="Times New Roman" w:eastAsiaTheme="minorEastAsia" w:hAnsi="Times New Roman" w:cs="Times New Roman"/>
      <w:b/>
      <w:bCs/>
      <w:sz w:val="24"/>
      <w:szCs w:val="24"/>
      <w:lang w:val="es-ES"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4F2A5C"/>
    <w:rPr>
      <w:rFonts w:ascii="Times New Roman" w:eastAsiaTheme="minorEastAsia" w:hAnsi="Times New Roman" w:cs="Times New Roman"/>
      <w:b/>
      <w:bCs/>
      <w:sz w:val="18"/>
      <w:szCs w:val="18"/>
      <w:lang w:val="es-ES"/>
    </w:rPr>
  </w:style>
  <w:style w:type="character" w:styleId="HTMLCode">
    <w:name w:val="HTML Code"/>
    <w:basedOn w:val="DefaultParagraphFont"/>
    <w:uiPriority w:val="99"/>
    <w:semiHidden/>
    <w:unhideWhenUsed/>
    <w:qFormat/>
    <w:rsid w:val="004F2A5C"/>
    <w:rPr>
      <w:rFonts w:ascii="Courier New" w:eastAsiaTheme="minorEastAsia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DefaultParagraphFont"/>
    <w:uiPriority w:val="99"/>
    <w:semiHidden/>
    <w:qFormat/>
    <w:rsid w:val="004F2A5C"/>
    <w:rPr>
      <w:rFonts w:ascii="Consolas" w:eastAsiaTheme="minorEastAsia" w:hAnsi="Consolas"/>
    </w:rPr>
  </w:style>
  <w:style w:type="character" w:customStyle="1" w:styleId="smallcaps">
    <w:name w:val="smallcaps"/>
    <w:basedOn w:val="DefaultParagraphFont"/>
    <w:qFormat/>
    <w:rsid w:val="004F2A5C"/>
    <w:rPr>
      <w:smallCaps/>
    </w:rPr>
  </w:style>
  <w:style w:type="character" w:customStyle="1" w:styleId="underline">
    <w:name w:val="underline"/>
    <w:basedOn w:val="DefaultParagraphFont"/>
    <w:qFormat/>
    <w:rsid w:val="004F2A5C"/>
    <w:rPr>
      <w:u w:val="single"/>
    </w:rPr>
  </w:style>
  <w:style w:type="character" w:customStyle="1" w:styleId="al">
    <w:name w:val="al"/>
    <w:basedOn w:val="DefaultParagraphFont"/>
    <w:qFormat/>
    <w:rsid w:val="004F2A5C"/>
  </w:style>
  <w:style w:type="character" w:customStyle="1" w:styleId="an">
    <w:name w:val="an"/>
    <w:basedOn w:val="DefaultParagraphFont"/>
    <w:qFormat/>
    <w:rsid w:val="004F2A5C"/>
  </w:style>
  <w:style w:type="character" w:customStyle="1" w:styleId="bn">
    <w:name w:val="bn"/>
    <w:basedOn w:val="DefaultParagraphFont"/>
    <w:qFormat/>
    <w:rsid w:val="004F2A5C"/>
  </w:style>
  <w:style w:type="character" w:customStyle="1" w:styleId="cf">
    <w:name w:val="cf"/>
    <w:basedOn w:val="DefaultParagraphFont"/>
    <w:qFormat/>
    <w:rsid w:val="004F2A5C"/>
  </w:style>
  <w:style w:type="character" w:customStyle="1" w:styleId="ch">
    <w:name w:val="ch"/>
    <w:basedOn w:val="DefaultParagraphFont"/>
    <w:qFormat/>
    <w:rsid w:val="004F2A5C"/>
  </w:style>
  <w:style w:type="character" w:customStyle="1" w:styleId="cn">
    <w:name w:val="cn"/>
    <w:basedOn w:val="DefaultParagraphFont"/>
    <w:qFormat/>
    <w:rsid w:val="004F2A5C"/>
  </w:style>
  <w:style w:type="character" w:customStyle="1" w:styleId="co">
    <w:name w:val="co"/>
    <w:basedOn w:val="DefaultParagraphFont"/>
    <w:qFormat/>
    <w:rsid w:val="004F2A5C"/>
  </w:style>
  <w:style w:type="character" w:customStyle="1" w:styleId="cv">
    <w:name w:val="cv"/>
    <w:basedOn w:val="DefaultParagraphFont"/>
    <w:qFormat/>
    <w:rsid w:val="004F2A5C"/>
  </w:style>
  <w:style w:type="character" w:customStyle="1" w:styleId="do">
    <w:name w:val="do"/>
    <w:basedOn w:val="DefaultParagraphFont"/>
    <w:qFormat/>
    <w:rsid w:val="004F2A5C"/>
  </w:style>
  <w:style w:type="character" w:customStyle="1" w:styleId="dt">
    <w:name w:val="dt"/>
    <w:basedOn w:val="DefaultParagraphFont"/>
    <w:qFormat/>
    <w:rsid w:val="004F2A5C"/>
  </w:style>
  <w:style w:type="character" w:customStyle="1" w:styleId="dv">
    <w:name w:val="dv"/>
    <w:basedOn w:val="DefaultParagraphFont"/>
    <w:qFormat/>
    <w:rsid w:val="004F2A5C"/>
  </w:style>
  <w:style w:type="character" w:customStyle="1" w:styleId="er">
    <w:name w:val="er"/>
    <w:basedOn w:val="DefaultParagraphFont"/>
    <w:qFormat/>
    <w:rsid w:val="004F2A5C"/>
  </w:style>
  <w:style w:type="character" w:customStyle="1" w:styleId="fl">
    <w:name w:val="fl"/>
    <w:basedOn w:val="DefaultParagraphFont"/>
    <w:qFormat/>
    <w:rsid w:val="004F2A5C"/>
  </w:style>
  <w:style w:type="character" w:customStyle="1" w:styleId="fu">
    <w:name w:val="fu"/>
    <w:basedOn w:val="DefaultParagraphFont"/>
    <w:qFormat/>
    <w:rsid w:val="004F2A5C"/>
  </w:style>
  <w:style w:type="character" w:customStyle="1" w:styleId="in">
    <w:name w:val="in"/>
    <w:basedOn w:val="DefaultParagraphFont"/>
    <w:qFormat/>
    <w:rsid w:val="004F2A5C"/>
  </w:style>
  <w:style w:type="character" w:customStyle="1" w:styleId="kw">
    <w:name w:val="kw"/>
    <w:basedOn w:val="DefaultParagraphFont"/>
    <w:qFormat/>
    <w:rsid w:val="004F2A5C"/>
  </w:style>
  <w:style w:type="character" w:customStyle="1" w:styleId="op">
    <w:name w:val="op"/>
    <w:basedOn w:val="DefaultParagraphFont"/>
    <w:qFormat/>
    <w:rsid w:val="004F2A5C"/>
  </w:style>
  <w:style w:type="character" w:customStyle="1" w:styleId="ot">
    <w:name w:val="ot"/>
    <w:basedOn w:val="DefaultParagraphFont"/>
    <w:qFormat/>
    <w:rsid w:val="004F2A5C"/>
  </w:style>
  <w:style w:type="character" w:customStyle="1" w:styleId="pp">
    <w:name w:val="pp"/>
    <w:basedOn w:val="DefaultParagraphFont"/>
    <w:qFormat/>
    <w:rsid w:val="004F2A5C"/>
  </w:style>
  <w:style w:type="character" w:customStyle="1" w:styleId="sc">
    <w:name w:val="sc"/>
    <w:basedOn w:val="DefaultParagraphFont"/>
    <w:qFormat/>
    <w:rsid w:val="004F2A5C"/>
  </w:style>
  <w:style w:type="character" w:customStyle="1" w:styleId="ss">
    <w:name w:val="ss"/>
    <w:basedOn w:val="DefaultParagraphFont"/>
    <w:qFormat/>
    <w:rsid w:val="004F2A5C"/>
  </w:style>
  <w:style w:type="character" w:customStyle="1" w:styleId="st">
    <w:name w:val="st"/>
    <w:basedOn w:val="DefaultParagraphFont"/>
    <w:qFormat/>
    <w:rsid w:val="004F2A5C"/>
  </w:style>
  <w:style w:type="character" w:customStyle="1" w:styleId="vs">
    <w:name w:val="vs"/>
    <w:basedOn w:val="DefaultParagraphFont"/>
    <w:qFormat/>
    <w:rsid w:val="004F2A5C"/>
  </w:style>
  <w:style w:type="character" w:customStyle="1" w:styleId="wa">
    <w:name w:val="wa"/>
    <w:basedOn w:val="DefaultParagraphFont"/>
    <w:qFormat/>
    <w:rsid w:val="004F2A5C"/>
  </w:style>
  <w:style w:type="character" w:customStyle="1" w:styleId="al1">
    <w:name w:val="al1"/>
    <w:basedOn w:val="DefaultParagraphFont"/>
    <w:qFormat/>
    <w:rsid w:val="004F2A5C"/>
    <w:rPr>
      <w:color w:val="FFCFAF"/>
    </w:rPr>
  </w:style>
  <w:style w:type="character" w:customStyle="1" w:styleId="an1">
    <w:name w:val="an1"/>
    <w:basedOn w:val="DefaultParagraphFont"/>
    <w:qFormat/>
    <w:rsid w:val="004F2A5C"/>
    <w:rPr>
      <w:b/>
      <w:bCs/>
      <w:color w:val="7F9F7F"/>
    </w:rPr>
  </w:style>
  <w:style w:type="character" w:customStyle="1" w:styleId="bn1">
    <w:name w:val="bn1"/>
    <w:basedOn w:val="DefaultParagraphFont"/>
    <w:qFormat/>
    <w:rsid w:val="004F2A5C"/>
    <w:rPr>
      <w:color w:val="DCA3A3"/>
    </w:rPr>
  </w:style>
  <w:style w:type="character" w:customStyle="1" w:styleId="cf1">
    <w:name w:val="cf1"/>
    <w:basedOn w:val="DefaultParagraphFont"/>
    <w:qFormat/>
    <w:rsid w:val="004F2A5C"/>
    <w:rPr>
      <w:color w:val="F0DFAF"/>
    </w:rPr>
  </w:style>
  <w:style w:type="character" w:customStyle="1" w:styleId="ch1">
    <w:name w:val="ch1"/>
    <w:basedOn w:val="DefaultParagraphFont"/>
    <w:qFormat/>
    <w:rsid w:val="004F2A5C"/>
    <w:rPr>
      <w:color w:val="DCA3A3"/>
    </w:rPr>
  </w:style>
  <w:style w:type="character" w:customStyle="1" w:styleId="cn1">
    <w:name w:val="cn1"/>
    <w:basedOn w:val="DefaultParagraphFont"/>
    <w:qFormat/>
    <w:rsid w:val="004F2A5C"/>
    <w:rPr>
      <w:b/>
      <w:bCs/>
      <w:color w:val="DCA3A3"/>
    </w:rPr>
  </w:style>
  <w:style w:type="character" w:customStyle="1" w:styleId="co1">
    <w:name w:val="co1"/>
    <w:basedOn w:val="DefaultParagraphFont"/>
    <w:qFormat/>
    <w:rsid w:val="004F2A5C"/>
    <w:rPr>
      <w:color w:val="7F9F7F"/>
    </w:rPr>
  </w:style>
  <w:style w:type="character" w:customStyle="1" w:styleId="cv1">
    <w:name w:val="cv1"/>
    <w:basedOn w:val="DefaultParagraphFont"/>
    <w:qFormat/>
    <w:rsid w:val="004F2A5C"/>
    <w:rPr>
      <w:b/>
      <w:bCs/>
      <w:color w:val="7F9F7F"/>
    </w:rPr>
  </w:style>
  <w:style w:type="character" w:customStyle="1" w:styleId="do1">
    <w:name w:val="do1"/>
    <w:basedOn w:val="DefaultParagraphFont"/>
    <w:qFormat/>
    <w:rsid w:val="004F2A5C"/>
    <w:rPr>
      <w:color w:val="7F9F7F"/>
    </w:rPr>
  </w:style>
  <w:style w:type="character" w:customStyle="1" w:styleId="dt1">
    <w:name w:val="dt1"/>
    <w:basedOn w:val="DefaultParagraphFont"/>
    <w:qFormat/>
    <w:rsid w:val="004F2A5C"/>
    <w:rPr>
      <w:color w:val="DFDFBF"/>
    </w:rPr>
  </w:style>
  <w:style w:type="character" w:customStyle="1" w:styleId="dv1">
    <w:name w:val="dv1"/>
    <w:basedOn w:val="DefaultParagraphFont"/>
    <w:qFormat/>
    <w:rsid w:val="004F2A5C"/>
    <w:rPr>
      <w:color w:val="DCDCCC"/>
    </w:rPr>
  </w:style>
  <w:style w:type="character" w:customStyle="1" w:styleId="er1">
    <w:name w:val="er1"/>
    <w:basedOn w:val="DefaultParagraphFont"/>
    <w:qFormat/>
    <w:rsid w:val="004F2A5C"/>
    <w:rPr>
      <w:color w:val="C3BF9F"/>
    </w:rPr>
  </w:style>
  <w:style w:type="character" w:customStyle="1" w:styleId="fl1">
    <w:name w:val="fl1"/>
    <w:basedOn w:val="DefaultParagraphFont"/>
    <w:qFormat/>
    <w:rsid w:val="004F2A5C"/>
    <w:rPr>
      <w:color w:val="C0BED1"/>
    </w:rPr>
  </w:style>
  <w:style w:type="character" w:customStyle="1" w:styleId="fu1">
    <w:name w:val="fu1"/>
    <w:basedOn w:val="DefaultParagraphFont"/>
    <w:qFormat/>
    <w:rsid w:val="004F2A5C"/>
    <w:rPr>
      <w:color w:val="EFEF8F"/>
    </w:rPr>
  </w:style>
  <w:style w:type="character" w:customStyle="1" w:styleId="in1">
    <w:name w:val="in1"/>
    <w:basedOn w:val="DefaultParagraphFont"/>
    <w:qFormat/>
    <w:rsid w:val="004F2A5C"/>
    <w:rPr>
      <w:b/>
      <w:bCs/>
      <w:color w:val="7F9F7F"/>
    </w:rPr>
  </w:style>
  <w:style w:type="character" w:customStyle="1" w:styleId="kw1">
    <w:name w:val="kw1"/>
    <w:basedOn w:val="DefaultParagraphFont"/>
    <w:qFormat/>
    <w:rsid w:val="004F2A5C"/>
    <w:rPr>
      <w:color w:val="F0DFAF"/>
    </w:rPr>
  </w:style>
  <w:style w:type="character" w:customStyle="1" w:styleId="op1">
    <w:name w:val="op1"/>
    <w:basedOn w:val="DefaultParagraphFont"/>
    <w:qFormat/>
    <w:rsid w:val="004F2A5C"/>
    <w:rPr>
      <w:color w:val="F0EFD0"/>
    </w:rPr>
  </w:style>
  <w:style w:type="character" w:customStyle="1" w:styleId="ot1">
    <w:name w:val="ot1"/>
    <w:basedOn w:val="DefaultParagraphFont"/>
    <w:qFormat/>
    <w:rsid w:val="004F2A5C"/>
    <w:rPr>
      <w:color w:val="EFEF8F"/>
    </w:rPr>
  </w:style>
  <w:style w:type="character" w:customStyle="1" w:styleId="pp1">
    <w:name w:val="pp1"/>
    <w:basedOn w:val="DefaultParagraphFont"/>
    <w:qFormat/>
    <w:rsid w:val="004F2A5C"/>
    <w:rPr>
      <w:b/>
      <w:bCs/>
      <w:color w:val="FFCFAF"/>
    </w:rPr>
  </w:style>
  <w:style w:type="character" w:customStyle="1" w:styleId="sc1">
    <w:name w:val="sc1"/>
    <w:basedOn w:val="DefaultParagraphFont"/>
    <w:qFormat/>
    <w:rsid w:val="004F2A5C"/>
    <w:rPr>
      <w:color w:val="DCA3A3"/>
    </w:rPr>
  </w:style>
  <w:style w:type="character" w:customStyle="1" w:styleId="ss1">
    <w:name w:val="ss1"/>
    <w:basedOn w:val="DefaultParagraphFont"/>
    <w:qFormat/>
    <w:rsid w:val="004F2A5C"/>
    <w:rPr>
      <w:color w:val="CC9393"/>
    </w:rPr>
  </w:style>
  <w:style w:type="character" w:customStyle="1" w:styleId="st1">
    <w:name w:val="st1"/>
    <w:basedOn w:val="DefaultParagraphFont"/>
    <w:qFormat/>
    <w:rsid w:val="004F2A5C"/>
    <w:rPr>
      <w:color w:val="CC9393"/>
    </w:rPr>
  </w:style>
  <w:style w:type="character" w:customStyle="1" w:styleId="vs1">
    <w:name w:val="vs1"/>
    <w:basedOn w:val="DefaultParagraphFont"/>
    <w:qFormat/>
    <w:rsid w:val="004F2A5C"/>
    <w:rPr>
      <w:color w:val="CC9393"/>
    </w:rPr>
  </w:style>
  <w:style w:type="character" w:customStyle="1" w:styleId="wa1">
    <w:name w:val="wa1"/>
    <w:basedOn w:val="DefaultParagraphFont"/>
    <w:qFormat/>
    <w:rsid w:val="004F2A5C"/>
    <w:rPr>
      <w:b/>
      <w:bCs/>
      <w:color w:val="7F9F7F"/>
    </w:rPr>
  </w:style>
  <w:style w:type="character" w:customStyle="1" w:styleId="caret">
    <w:name w:val="caret"/>
    <w:basedOn w:val="DefaultParagraphFont"/>
    <w:qFormat/>
    <w:rsid w:val="004F2A5C"/>
  </w:style>
  <w:style w:type="character" w:customStyle="1" w:styleId="EnlacedeInternet">
    <w:name w:val="Enlace de Internet"/>
    <w:qFormat/>
    <w:rsid w:val="004F2A5C"/>
    <w:rPr>
      <w:color w:val="000080"/>
      <w:u w:val="single"/>
    </w:rPr>
  </w:style>
  <w:style w:type="character" w:customStyle="1" w:styleId="EnlacedeInternetvisitado">
    <w:name w:val="Enlace de Internet visitado"/>
    <w:basedOn w:val="DefaultParagraphFont"/>
    <w:uiPriority w:val="99"/>
    <w:semiHidden/>
    <w:unhideWhenUsed/>
    <w:qFormat/>
    <w:rsid w:val="004F2A5C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4F2A5C"/>
    <w:rPr>
      <w:b/>
      <w:bCs/>
    </w:rPr>
  </w:style>
  <w:style w:type="character" w:customStyle="1" w:styleId="Destacado">
    <w:name w:val="Destacado"/>
    <w:basedOn w:val="DefaultParagraphFont"/>
    <w:uiPriority w:val="20"/>
    <w:qFormat/>
    <w:rsid w:val="004F2A5C"/>
    <w:rPr>
      <w:i/>
      <w:iCs/>
    </w:rPr>
  </w:style>
  <w:style w:type="character" w:customStyle="1" w:styleId="header-section-number">
    <w:name w:val="header-section-number"/>
    <w:basedOn w:val="DefaultParagraphFont"/>
    <w:qFormat/>
    <w:rsid w:val="004F2A5C"/>
  </w:style>
  <w:style w:type="character" w:customStyle="1" w:styleId="math">
    <w:name w:val="math"/>
    <w:basedOn w:val="DefaultParagraphFont"/>
    <w:qFormat/>
    <w:rsid w:val="004F2A5C"/>
  </w:style>
  <w:style w:type="character" w:customStyle="1" w:styleId="citation">
    <w:name w:val="citation"/>
    <w:basedOn w:val="DefaultParagraphFont"/>
    <w:qFormat/>
    <w:rsid w:val="004F2A5C"/>
  </w:style>
  <w:style w:type="character" w:customStyle="1" w:styleId="at">
    <w:name w:val="at"/>
    <w:basedOn w:val="DefaultParagraphFont"/>
    <w:qFormat/>
    <w:rsid w:val="004F2A5C"/>
  </w:style>
  <w:style w:type="character" w:customStyle="1" w:styleId="Enlacedelndice">
    <w:name w:val="Enlace del índice"/>
    <w:qFormat/>
    <w:rsid w:val="004F2A5C"/>
  </w:style>
  <w:style w:type="character" w:customStyle="1" w:styleId="Muydestacado">
    <w:name w:val="Muy destacado"/>
    <w:qFormat/>
    <w:rsid w:val="004F2A5C"/>
    <w:rPr>
      <w:b/>
      <w:bCs/>
    </w:rPr>
  </w:style>
  <w:style w:type="paragraph" w:customStyle="1" w:styleId="Ttulo">
    <w:name w:val="Título"/>
    <w:basedOn w:val="Normal"/>
    <w:next w:val="BodyText"/>
    <w:qFormat/>
    <w:rsid w:val="004F2A5C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rsid w:val="004F2A5C"/>
    <w:pPr>
      <w:spacing w:after="140" w:line="276" w:lineRule="auto"/>
    </w:pPr>
  </w:style>
  <w:style w:type="character" w:customStyle="1" w:styleId="BodyTextChar">
    <w:name w:val="Body Text Char"/>
    <w:basedOn w:val="DefaultParagraphFont"/>
    <w:link w:val="BodyText"/>
    <w:rsid w:val="004F2A5C"/>
    <w:rPr>
      <w:rFonts w:ascii="Times New Roman" w:eastAsiaTheme="minorEastAsia" w:hAnsi="Times New Roman" w:cs="Times New Roman"/>
      <w:sz w:val="24"/>
      <w:szCs w:val="24"/>
      <w:lang w:val="es-ES"/>
    </w:rPr>
  </w:style>
  <w:style w:type="paragraph" w:styleId="List">
    <w:name w:val="List"/>
    <w:basedOn w:val="BodyText"/>
    <w:rsid w:val="004F2A5C"/>
    <w:rPr>
      <w:rFonts w:cs="Lohit Devanagari"/>
    </w:rPr>
  </w:style>
  <w:style w:type="paragraph" w:styleId="Caption">
    <w:name w:val="caption"/>
    <w:basedOn w:val="Normal"/>
    <w:qFormat/>
    <w:rsid w:val="004F2A5C"/>
    <w:pPr>
      <w:suppressLineNumbers/>
      <w:spacing w:before="120" w:after="120"/>
    </w:pPr>
    <w:rPr>
      <w:rFonts w:cs="Lohit Devanagari"/>
      <w:i/>
      <w:iCs/>
    </w:rPr>
  </w:style>
  <w:style w:type="paragraph" w:customStyle="1" w:styleId="ndice">
    <w:name w:val="Índice"/>
    <w:basedOn w:val="Normal"/>
    <w:qFormat/>
    <w:rsid w:val="004F2A5C"/>
    <w:pPr>
      <w:suppressLineNumbers/>
    </w:pPr>
    <w:rPr>
      <w:rFonts w:cs="Lohit Devanagari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4F2A5C"/>
    <w:pPr>
      <w:ind w:left="240" w:hanging="240"/>
    </w:pPr>
  </w:style>
  <w:style w:type="paragraph" w:styleId="IndexHeading">
    <w:name w:val="index heading"/>
    <w:basedOn w:val="Ttulo"/>
    <w:rsid w:val="004F2A5C"/>
    <w:pPr>
      <w:suppressLineNumbers/>
    </w:pPr>
    <w:rPr>
      <w:b/>
      <w:bCs/>
      <w:sz w:val="32"/>
      <w:szCs w:val="32"/>
    </w:rPr>
  </w:style>
  <w:style w:type="paragraph" w:styleId="TOAHeading">
    <w:name w:val="toa heading"/>
    <w:basedOn w:val="IndexHeading"/>
    <w:qFormat/>
    <w:rsid w:val="004F2A5C"/>
  </w:style>
  <w:style w:type="paragraph" w:styleId="TOC1">
    <w:name w:val="toc 1"/>
    <w:basedOn w:val="ndice"/>
    <w:uiPriority w:val="39"/>
    <w:rsid w:val="004F2A5C"/>
    <w:pPr>
      <w:tabs>
        <w:tab w:val="right" w:leader="dot" w:pos="9360"/>
      </w:tabs>
    </w:pPr>
  </w:style>
  <w:style w:type="paragraph" w:styleId="TOC4">
    <w:name w:val="toc 4"/>
    <w:basedOn w:val="ndice"/>
    <w:uiPriority w:val="39"/>
    <w:rsid w:val="004F2A5C"/>
    <w:pPr>
      <w:tabs>
        <w:tab w:val="right" w:leader="dot" w:pos="8511"/>
      </w:tabs>
      <w:ind w:left="849"/>
    </w:pPr>
  </w:style>
  <w:style w:type="paragraph" w:styleId="TOC2">
    <w:name w:val="toc 2"/>
    <w:basedOn w:val="ndice"/>
    <w:uiPriority w:val="39"/>
    <w:rsid w:val="004F2A5C"/>
    <w:pPr>
      <w:tabs>
        <w:tab w:val="right" w:leader="dot" w:pos="9077"/>
      </w:tabs>
      <w:ind w:left="283"/>
    </w:pPr>
  </w:style>
  <w:style w:type="paragraph" w:styleId="TOC3">
    <w:name w:val="toc 3"/>
    <w:basedOn w:val="ndice"/>
    <w:uiPriority w:val="39"/>
    <w:rsid w:val="004F2A5C"/>
    <w:pPr>
      <w:tabs>
        <w:tab w:val="right" w:leader="dot" w:pos="8794"/>
      </w:tabs>
      <w:ind w:left="566"/>
    </w:pPr>
  </w:style>
  <w:style w:type="paragraph" w:styleId="TOC5">
    <w:name w:val="toc 5"/>
    <w:basedOn w:val="ndice"/>
    <w:uiPriority w:val="39"/>
    <w:rsid w:val="004F2A5C"/>
    <w:pPr>
      <w:tabs>
        <w:tab w:val="right" w:leader="dot" w:pos="8228"/>
      </w:tabs>
      <w:ind w:left="1132"/>
    </w:pPr>
  </w:style>
  <w:style w:type="paragraph" w:styleId="TOCHeading">
    <w:name w:val="TOC Heading"/>
    <w:basedOn w:val="Heading1"/>
    <w:next w:val="Normal"/>
    <w:uiPriority w:val="39"/>
    <w:unhideWhenUsed/>
    <w:qFormat/>
    <w:rsid w:val="004F2A5C"/>
    <w:pPr>
      <w:keepNext/>
      <w:keepLines/>
      <w:suppressAutoHyphens w:val="0"/>
      <w:spacing w:before="240" w:beforeAutospacing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4F2A5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F2A5C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E52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526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526C"/>
    <w:rPr>
      <w:rFonts w:ascii="Times New Roman" w:eastAsiaTheme="minorEastAsia" w:hAnsi="Times New Roman" w:cs="Times New Roman"/>
      <w:sz w:val="20"/>
      <w:szCs w:val="20"/>
      <w:lang w:val="es-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52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526C"/>
    <w:rPr>
      <w:rFonts w:ascii="Times New Roman" w:eastAsiaTheme="minorEastAsia" w:hAnsi="Times New Roman" w:cs="Times New Roman"/>
      <w:b/>
      <w:bCs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ta-to-viz.com/caveats.html" TargetMode="External"/><Relationship Id="rId13" Type="http://schemas.openxmlformats.org/officeDocument/2006/relationships/hyperlink" Target="https://exts.ggplot2.tidyverse.org/gallery/" TargetMode="External"/><Relationship Id="rId18" Type="http://schemas.openxmlformats.org/officeDocument/2006/relationships/hyperlink" Target="https://www.data-to-viz.com/caveat/boxplot.html" TargetMode="External"/><Relationship Id="rId26" Type="http://schemas.openxmlformats.org/officeDocument/2006/relationships/hyperlink" Target="https://r4ds.had.co.nz/graphics-for-communication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r-graph-gallery.com/boxplot.html" TargetMode="External"/><Relationship Id="rId7" Type="http://schemas.openxmlformats.org/officeDocument/2006/relationships/hyperlink" Target="https://www.r-graph-gallery.com/" TargetMode="External"/><Relationship Id="rId12" Type="http://schemas.microsoft.com/office/2018/08/relationships/commentsExtensible" Target="commentsExtensible.xml"/><Relationship Id="rId17" Type="http://schemas.openxmlformats.org/officeDocument/2006/relationships/hyperlink" Target="https://ggplot2.tidyverse.org/reference/theme.html" TargetMode="External"/><Relationship Id="rId25" Type="http://schemas.openxmlformats.org/officeDocument/2006/relationships/hyperlink" Target="https://r4ds.had.co.nz/data-visualisation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gplot2.tidyverse.org/reference/ggtheme.html" TargetMode="External"/><Relationship Id="rId20" Type="http://schemas.openxmlformats.org/officeDocument/2006/relationships/hyperlink" Target="https://ggplot2.tidyverse.org/reference/geom_histogram.html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rstudio/cheatsheets/raw/master/data-visualization-2.1.pdf" TargetMode="External"/><Relationship Id="rId11" Type="http://schemas.microsoft.com/office/2016/09/relationships/commentsIds" Target="commentsIds.xml"/><Relationship Id="rId24" Type="http://schemas.openxmlformats.org/officeDocument/2006/relationships/hyperlink" Target="http://www.sthda.com/english/articles/32-r-graphics-essentials/131-plot-two-continuous-variables-scatter-graph-and-alternative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gplot2.tidyverse.org/reference/ggsave.html" TargetMode="External"/><Relationship Id="rId23" Type="http://schemas.openxmlformats.org/officeDocument/2006/relationships/hyperlink" Target="https://ggplot2.tidyverse.org/reference/" TargetMode="External"/><Relationship Id="rId28" Type="http://schemas.microsoft.com/office/2011/relationships/people" Target="people.xml"/><Relationship Id="rId10" Type="http://schemas.microsoft.com/office/2011/relationships/commentsExtended" Target="commentsExtended.xml"/><Relationship Id="rId19" Type="http://schemas.openxmlformats.org/officeDocument/2006/relationships/hyperlink" Target="https://ggplot2.tidyverse.org/reference/geom_histogram.html" TargetMode="Externa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hyperlink" Target="https://juliasilge.com/blog/reorder-within/" TargetMode="External"/><Relationship Id="rId22" Type="http://schemas.openxmlformats.org/officeDocument/2006/relationships/hyperlink" Target="https://biostats.w.uib.no/the-ggplot2-cheat-sheet-by-rstudio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6A2E5D-DA65-4380-A7E1-05ADA9B5D4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1314</TotalTime>
  <Pages>26</Pages>
  <Words>7429</Words>
  <Characters>42349</Characters>
  <Application>Microsoft Office Word</Application>
  <DocSecurity>0</DocSecurity>
  <Lines>352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Ximena Tolosa</dc:creator>
  <cp:keywords/>
  <dc:description/>
  <cp:lastModifiedBy>Ximena Tolosa</cp:lastModifiedBy>
  <cp:revision>47</cp:revision>
  <dcterms:created xsi:type="dcterms:W3CDTF">2021-10-23T14:00:00Z</dcterms:created>
  <dcterms:modified xsi:type="dcterms:W3CDTF">2021-10-25T15:22:00Z</dcterms:modified>
</cp:coreProperties>
</file>